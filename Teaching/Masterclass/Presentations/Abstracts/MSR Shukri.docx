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1C22" w14:textId="29DE6040" w:rsidR="00CD404A" w:rsidRPr="00980C1D" w:rsidRDefault="00CD404A" w:rsidP="00CD404A">
      <w:pPr>
        <w:spacing w:line="0" w:lineRule="atLeast"/>
        <w:jc w:val="left"/>
        <w:rPr>
          <w:b/>
          <w:bCs/>
        </w:rPr>
      </w:pPr>
      <w:r w:rsidRPr="00980C1D">
        <w:rPr>
          <w:b/>
          <w:bCs/>
        </w:rPr>
        <w:t>Scars of the past</w:t>
      </w:r>
      <w:del w:id="0" w:author="Chao-Yo Cheng (Staff)" w:date="2024-06-08T00:11:00Z">
        <w:r w:rsidRPr="00980C1D" w:rsidDel="00980C1D">
          <w:rPr>
            <w:b/>
            <w:bCs/>
          </w:rPr>
          <w:delText xml:space="preserve">! </w:delText>
        </w:r>
      </w:del>
      <w:ins w:id="1" w:author="Chao-Yo Cheng (Staff)" w:date="2024-06-08T00:11:00Z">
        <w:r w:rsidR="00980C1D">
          <w:rPr>
            <w:rFonts w:hint="eastAsia"/>
            <w:b/>
            <w:bCs/>
          </w:rPr>
          <w:t>:</w:t>
        </w:r>
        <w:r w:rsidR="00980C1D" w:rsidRPr="00980C1D">
          <w:rPr>
            <w:b/>
            <w:bCs/>
          </w:rPr>
          <w:t xml:space="preserve"> </w:t>
        </w:r>
      </w:ins>
      <w:r w:rsidRPr="00980C1D">
        <w:rPr>
          <w:b/>
          <w:bCs/>
        </w:rPr>
        <w:t xml:space="preserve">A psychosocial examination of </w:t>
      </w:r>
      <w:commentRangeStart w:id="2"/>
      <w:commentRangeStart w:id="3"/>
      <w:r w:rsidRPr="00980C1D">
        <w:rPr>
          <w:b/>
          <w:bCs/>
        </w:rPr>
        <w:t>corrupt</w:t>
      </w:r>
      <w:commentRangeEnd w:id="2"/>
      <w:r w:rsidR="00980C1D">
        <w:rPr>
          <w:rStyle w:val="af"/>
        </w:rPr>
        <w:commentReference w:id="2"/>
      </w:r>
      <w:commentRangeEnd w:id="3"/>
      <w:r w:rsidR="00980C1D">
        <w:rPr>
          <w:rStyle w:val="af"/>
        </w:rPr>
        <w:commentReference w:id="3"/>
      </w:r>
      <w:r w:rsidRPr="00980C1D">
        <w:rPr>
          <w:b/>
          <w:bCs/>
        </w:rPr>
        <w:t xml:space="preserve"> ethnic nationalism in Somalia during the </w:t>
      </w:r>
      <w:proofErr w:type="spellStart"/>
      <w:r w:rsidRPr="00980C1D">
        <w:rPr>
          <w:b/>
          <w:bCs/>
        </w:rPr>
        <w:t>Issaq</w:t>
      </w:r>
      <w:proofErr w:type="spellEnd"/>
      <w:r w:rsidRPr="00980C1D">
        <w:rPr>
          <w:b/>
          <w:bCs/>
        </w:rPr>
        <w:t xml:space="preserve"> Genocide</w:t>
      </w:r>
    </w:p>
    <w:p w14:paraId="085C847D" w14:textId="77777777" w:rsidR="00CD404A" w:rsidRDefault="00CD404A" w:rsidP="00CD404A">
      <w:pPr>
        <w:spacing w:line="0" w:lineRule="atLeast"/>
        <w:jc w:val="left"/>
      </w:pPr>
    </w:p>
    <w:p w14:paraId="752279F5" w14:textId="77777777" w:rsidR="00CD404A" w:rsidRDefault="00B8768E" w:rsidP="00CD404A">
      <w:pPr>
        <w:spacing w:line="0" w:lineRule="atLeast"/>
        <w:jc w:val="left"/>
      </w:pPr>
      <w:r w:rsidRPr="00B8768E">
        <w:t>Shukri</w:t>
      </w:r>
    </w:p>
    <w:p w14:paraId="36502BB2" w14:textId="77777777" w:rsidR="00CD404A" w:rsidRDefault="00CD404A" w:rsidP="00CD404A">
      <w:pPr>
        <w:spacing w:line="0" w:lineRule="atLeast"/>
        <w:jc w:val="left"/>
      </w:pPr>
      <w:r>
        <w:rPr>
          <w:rFonts w:hint="eastAsia"/>
        </w:rPr>
        <w:t>(</w:t>
      </w:r>
      <w:proofErr w:type="spellStart"/>
      <w:r w:rsidR="00B8768E" w:rsidRPr="00B8768E">
        <w:t>MRes</w:t>
      </w:r>
      <w:proofErr w:type="spellEnd"/>
      <w:r w:rsidR="00B8768E" w:rsidRPr="00B8768E">
        <w:t xml:space="preserve"> Social Research and Psychosocial Studies</w:t>
      </w:r>
      <w:r>
        <w:rPr>
          <w:rFonts w:hint="eastAsia"/>
        </w:rPr>
        <w:t>)</w:t>
      </w:r>
    </w:p>
    <w:p w14:paraId="3E502BB6" w14:textId="77777777" w:rsidR="00CD404A" w:rsidRDefault="00CD404A" w:rsidP="00CD404A">
      <w:pPr>
        <w:spacing w:line="0" w:lineRule="atLeast"/>
        <w:jc w:val="left"/>
      </w:pPr>
    </w:p>
    <w:p w14:paraId="7695C6F4" w14:textId="12732C08" w:rsidR="00CD404A" w:rsidRDefault="00B8768E" w:rsidP="00CD404A">
      <w:pPr>
        <w:spacing w:line="0" w:lineRule="atLeast"/>
        <w:jc w:val="left"/>
      </w:pPr>
      <w:r w:rsidRPr="00B8768E">
        <w:t xml:space="preserve">How </w:t>
      </w:r>
      <w:ins w:id="4" w:author="Chao-Yo Cheng (Staff)" w:date="2024-06-08T00:13:00Z">
        <w:r w:rsidR="00980C1D">
          <w:rPr>
            <w:rFonts w:hint="eastAsia"/>
          </w:rPr>
          <w:t xml:space="preserve">has </w:t>
        </w:r>
      </w:ins>
      <w:r w:rsidRPr="00B8768E">
        <w:t xml:space="preserve">political discourse around corrupt ethnic nationalism during the </w:t>
      </w:r>
      <w:proofErr w:type="spellStart"/>
      <w:r w:rsidRPr="00B8768E">
        <w:t>Issaq</w:t>
      </w:r>
      <w:proofErr w:type="spellEnd"/>
      <w:r w:rsidRPr="00B8768E">
        <w:t xml:space="preserve"> genocide in Somalia/Somaliland perpetuate</w:t>
      </w:r>
      <w:ins w:id="5" w:author="Chao-Yo Cheng (Staff)" w:date="2024-06-08T00:13:00Z">
        <w:r w:rsidR="00980C1D">
          <w:rPr>
            <w:rFonts w:hint="eastAsia"/>
          </w:rPr>
          <w:t>d</w:t>
        </w:r>
      </w:ins>
      <w:r w:rsidRPr="00B8768E">
        <w:t xml:space="preserve"> subjectivity and complex identity?</w:t>
      </w:r>
      <w:r w:rsidR="00980C1D">
        <w:rPr>
          <w:rFonts w:hint="eastAsia"/>
        </w:rPr>
        <w:t xml:space="preserve"> </w:t>
      </w:r>
      <w:r w:rsidRPr="00B8768E">
        <w:t xml:space="preserve">This dissertation </w:t>
      </w:r>
      <w:proofErr w:type="spellStart"/>
      <w:r w:rsidRPr="00B8768E">
        <w:t>centralises</w:t>
      </w:r>
      <w:proofErr w:type="spellEnd"/>
      <w:r w:rsidRPr="00B8768E">
        <w:t xml:space="preserve"> on the complexities of corrupt ethnonationalism in Somalia during a time of political uproar during the dictatorship of Siad Barre and the violent regime he deployed during his presidency. To further detail the histories of political violence that was imposed this research will detail the case of the ‘Hargeisa Group’ also known as the ‘UFFO’ a self-help socialist group of academics and professionals were subject to horrific war crimes and extreme violence. I aim to examine the extent of political discourses during the </w:t>
      </w:r>
      <w:proofErr w:type="spellStart"/>
      <w:r w:rsidRPr="00B8768E">
        <w:t>Issaq</w:t>
      </w:r>
      <w:proofErr w:type="spellEnd"/>
      <w:r w:rsidRPr="00B8768E">
        <w:t xml:space="preserve"> genocide contribution to the perpetuation of complex identity formations among the affected communities, and how do these identities intersect with broader social, political, and cultural </w:t>
      </w:r>
      <w:commentRangeStart w:id="6"/>
      <w:r w:rsidRPr="00B8768E">
        <w:t>dynamics</w:t>
      </w:r>
      <w:commentRangeEnd w:id="6"/>
      <w:r w:rsidR="006F5B65">
        <w:rPr>
          <w:rStyle w:val="af"/>
        </w:rPr>
        <w:commentReference w:id="6"/>
      </w:r>
      <w:r w:rsidRPr="00B8768E">
        <w:t xml:space="preserve">. This research will employ qualitative methods of critical discourse to fill the gap in literature by connecting the how political violence in Somalia was justified by corruption within ethnonationalists, clan culture superiority and histories of </w:t>
      </w:r>
      <w:proofErr w:type="spellStart"/>
      <w:r w:rsidRPr="00B8768E">
        <w:t>categorisations</w:t>
      </w:r>
      <w:proofErr w:type="spellEnd"/>
      <w:r w:rsidRPr="00B8768E">
        <w:t xml:space="preserve"> due to </w:t>
      </w:r>
      <w:proofErr w:type="spellStart"/>
      <w:r w:rsidRPr="00B8768E">
        <w:t>colonisation</w:t>
      </w:r>
      <w:proofErr w:type="spellEnd"/>
      <w:r w:rsidRPr="00B8768E">
        <w:t xml:space="preserve">. This is a unique standpoint as I aim to connect these with psychosocial frameworks of subjectivity and complex identities. Opening the discussion for how power and violence was used to subjugate the members of the 'Hargeisa group’ and how perception and identity were navigated in these processes of human rights abuses within a corrupt governmental </w:t>
      </w:r>
      <w:commentRangeStart w:id="7"/>
      <w:r w:rsidRPr="00B8768E">
        <w:t>system</w:t>
      </w:r>
      <w:commentRangeEnd w:id="7"/>
      <w:r w:rsidR="00980C1D">
        <w:rPr>
          <w:rStyle w:val="af"/>
        </w:rPr>
        <w:commentReference w:id="7"/>
      </w:r>
      <w:r w:rsidRPr="00B8768E">
        <w:t>.</w:t>
      </w:r>
      <w:r w:rsidR="00CD404A">
        <w:t xml:space="preserve"> </w:t>
      </w:r>
    </w:p>
    <w:p w14:paraId="416BC999" w14:textId="77777777" w:rsidR="00CD404A" w:rsidRDefault="00CD404A" w:rsidP="00CD404A">
      <w:pPr>
        <w:spacing w:line="0" w:lineRule="atLeast"/>
        <w:jc w:val="left"/>
      </w:pPr>
    </w:p>
    <w:p w14:paraId="343422B5" w14:textId="38543194" w:rsidR="00854440" w:rsidRDefault="00B8768E" w:rsidP="00CD404A">
      <w:pPr>
        <w:spacing w:line="0" w:lineRule="atLeast"/>
        <w:jc w:val="left"/>
      </w:pPr>
      <w:del w:id="8" w:author="Chao-Yo Cheng (Staff)" w:date="2024-06-08T00:14:00Z">
        <w:r w:rsidRPr="00B8768E" w:rsidDel="00980C1D">
          <w:delText>My name is s</w:delText>
        </w:r>
      </w:del>
      <w:ins w:id="9" w:author="Chao-Yo Cheng (Staff)" w:date="2024-06-08T00:14:00Z">
        <w:r w:rsidR="00980C1D">
          <w:rPr>
            <w:rFonts w:hint="eastAsia"/>
          </w:rPr>
          <w:t>S</w:t>
        </w:r>
      </w:ins>
      <w:r w:rsidRPr="00B8768E">
        <w:t>hukri</w:t>
      </w:r>
      <w:del w:id="10" w:author="Chao-Yo Cheng (Staff)" w:date="2024-06-08T00:14:00Z">
        <w:r w:rsidRPr="00B8768E" w:rsidDel="00980C1D">
          <w:delText>, I am a full time</w:delText>
        </w:r>
      </w:del>
      <w:ins w:id="11" w:author="Chao-Yo Cheng (Staff)" w:date="2024-06-08T00:14:00Z">
        <w:r w:rsidR="00980C1D">
          <w:rPr>
            <w:rFonts w:hint="eastAsia"/>
          </w:rPr>
          <w:t xml:space="preserve"> is an</w:t>
        </w:r>
      </w:ins>
      <w:r w:rsidRPr="00B8768E">
        <w:t xml:space="preserve"> </w:t>
      </w:r>
      <w:del w:id="12" w:author="Chao-Yo Cheng (Staff)" w:date="2024-06-08T00:14:00Z">
        <w:r w:rsidRPr="00B8768E" w:rsidDel="00980C1D">
          <w:delText xml:space="preserve">Mres </w:delText>
        </w:r>
      </w:del>
      <w:proofErr w:type="spellStart"/>
      <w:ins w:id="13" w:author="Chao-Yo Cheng (Staff)" w:date="2024-06-08T00:14:00Z">
        <w:r w:rsidR="00980C1D" w:rsidRPr="00B8768E">
          <w:t>M</w:t>
        </w:r>
        <w:r w:rsidR="00980C1D">
          <w:rPr>
            <w:rFonts w:hint="eastAsia"/>
          </w:rPr>
          <w:t>R</w:t>
        </w:r>
        <w:r w:rsidR="00980C1D" w:rsidRPr="00B8768E">
          <w:t>es</w:t>
        </w:r>
        <w:proofErr w:type="spellEnd"/>
        <w:r w:rsidR="00980C1D">
          <w:rPr>
            <w:rFonts w:hint="eastAsia"/>
          </w:rPr>
          <w:t xml:space="preserve"> Social Research and Psychosocial Studies s</w:t>
        </w:r>
      </w:ins>
      <w:ins w:id="14" w:author="Chao-Yo Cheng (Staff)" w:date="2024-06-08T00:15:00Z">
        <w:r w:rsidR="00980C1D">
          <w:rPr>
            <w:rFonts w:hint="eastAsia"/>
          </w:rPr>
          <w:t>tudent</w:t>
        </w:r>
      </w:ins>
      <w:del w:id="15" w:author="Chao-Yo Cheng (Staff)" w:date="2024-06-08T00:15:00Z">
        <w:r w:rsidRPr="00B8768E" w:rsidDel="00980C1D">
          <w:delText>psychosocial and social research student</w:delText>
        </w:r>
      </w:del>
      <w:r w:rsidRPr="00B8768E">
        <w:t xml:space="preserve">. </w:t>
      </w:r>
      <w:del w:id="16" w:author="Chao-Yo Cheng (Staff)" w:date="2024-06-08T00:15:00Z">
        <w:r w:rsidRPr="00B8768E" w:rsidDel="00980C1D">
          <w:delText>My</w:delText>
        </w:r>
      </w:del>
      <w:r w:rsidRPr="00B8768E">
        <w:t xml:space="preserve"> </w:t>
      </w:r>
      <w:ins w:id="17" w:author="Chao-Yo Cheng (Staff)" w:date="2024-06-08T00:15:00Z">
        <w:r w:rsidR="00980C1D">
          <w:rPr>
            <w:rFonts w:hint="eastAsia"/>
          </w:rPr>
          <w:t xml:space="preserve">With a </w:t>
        </w:r>
      </w:ins>
      <w:r w:rsidRPr="00B8768E">
        <w:t>background</w:t>
      </w:r>
      <w:del w:id="18" w:author="Chao-Yo Cheng (Staff)" w:date="2024-06-08T00:15:00Z">
        <w:r w:rsidRPr="00B8768E" w:rsidDel="00980C1D">
          <w:delText xml:space="preserve"> is</w:delText>
        </w:r>
      </w:del>
      <w:r w:rsidRPr="00B8768E">
        <w:t xml:space="preserve"> in </w:t>
      </w:r>
      <w:ins w:id="19" w:author="Chao-Yo Cheng (Staff)" w:date="2024-06-08T00:15:00Z">
        <w:r w:rsidR="00980C1D">
          <w:rPr>
            <w:rFonts w:hint="eastAsia"/>
          </w:rPr>
          <w:t>s</w:t>
        </w:r>
      </w:ins>
      <w:del w:id="20" w:author="Chao-Yo Cheng (Staff)" w:date="2024-06-08T00:15:00Z">
        <w:r w:rsidRPr="00B8768E" w:rsidDel="00980C1D">
          <w:delText>S</w:delText>
        </w:r>
      </w:del>
      <w:r w:rsidRPr="00B8768E">
        <w:t>ociology</w:t>
      </w:r>
      <w:ins w:id="21" w:author="Chao-Yo Cheng (Staff)" w:date="2024-06-08T00:15:00Z">
        <w:r w:rsidR="00980C1D">
          <w:rPr>
            <w:rFonts w:hint="eastAsia"/>
          </w:rPr>
          <w:t>,</w:t>
        </w:r>
      </w:ins>
      <w:del w:id="22" w:author="Chao-Yo Cheng (Staff)" w:date="2024-06-08T00:15:00Z">
        <w:r w:rsidRPr="00B8768E" w:rsidDel="00980C1D">
          <w:delText xml:space="preserve"> which is fairly fresh as I have come straight into postgraduate study after graduating</w:delText>
        </w:r>
        <w:r w:rsidR="00CD404A" w:rsidDel="00980C1D">
          <w:delText xml:space="preserve"> </w:delText>
        </w:r>
        <w:r w:rsidRPr="00B8768E" w:rsidDel="00980C1D">
          <w:delText>last summer. I do have</w:delText>
        </w:r>
      </w:del>
      <w:ins w:id="23" w:author="Chao-Yo Cheng (Staff)" w:date="2024-06-08T00:15:00Z">
        <w:r w:rsidR="00980C1D">
          <w:rPr>
            <w:rFonts w:hint="eastAsia"/>
          </w:rPr>
          <w:t xml:space="preserve"> she has</w:t>
        </w:r>
      </w:ins>
      <w:r w:rsidRPr="00B8768E">
        <w:t xml:space="preserve"> some experience in social research surrounding areas of racial inequality and intersectional representation. </w:t>
      </w:r>
      <w:del w:id="24" w:author="Chao-Yo Cheng (Staff)" w:date="2024-06-08T00:15:00Z">
        <w:r w:rsidRPr="00B8768E" w:rsidDel="00980C1D">
          <w:delText xml:space="preserve">I </w:delText>
        </w:r>
      </w:del>
      <w:ins w:id="25" w:author="Chao-Yo Cheng (Staff)" w:date="2024-06-08T00:16:00Z">
        <w:r w:rsidR="00980C1D">
          <w:rPr>
            <w:rFonts w:hint="eastAsia"/>
          </w:rPr>
          <w:t>Having</w:t>
        </w:r>
      </w:ins>
      <w:ins w:id="26" w:author="Chao-Yo Cheng (Staff)" w:date="2024-06-08T00:15:00Z">
        <w:r w:rsidR="00980C1D" w:rsidRPr="00B8768E">
          <w:t xml:space="preserve"> </w:t>
        </w:r>
      </w:ins>
      <w:r w:rsidRPr="00B8768E">
        <w:t>work</w:t>
      </w:r>
      <w:ins w:id="27" w:author="Chao-Yo Cheng (Staff)" w:date="2024-06-08T00:16:00Z">
        <w:r w:rsidR="00980C1D">
          <w:rPr>
            <w:rFonts w:hint="eastAsia"/>
          </w:rPr>
          <w:t>ed</w:t>
        </w:r>
      </w:ins>
      <w:r w:rsidRPr="00B8768E">
        <w:t xml:space="preserve"> in a secondary school with SEN children</w:t>
      </w:r>
      <w:ins w:id="28" w:author="Chao-Yo Cheng (Staff)" w:date="2024-06-08T00:16:00Z">
        <w:r w:rsidR="00980C1D">
          <w:rPr>
            <w:rFonts w:hint="eastAsia"/>
          </w:rPr>
          <w:t>, her</w:t>
        </w:r>
      </w:ins>
      <w:del w:id="29" w:author="Chao-Yo Cheng (Staff)" w:date="2024-06-08T00:16:00Z">
        <w:r w:rsidRPr="00B8768E" w:rsidDel="00980C1D">
          <w:delText xml:space="preserve"> which is why</w:delText>
        </w:r>
      </w:del>
      <w:r w:rsidRPr="00B8768E">
        <w:t xml:space="preserve"> my undergraduate dissertation</w:t>
      </w:r>
      <w:ins w:id="30" w:author="Chao-Yo Cheng (Staff)" w:date="2024-06-08T00:16:00Z">
        <w:r w:rsidR="00980C1D">
          <w:rPr>
            <w:rFonts w:hint="eastAsia"/>
          </w:rPr>
          <w:t xml:space="preserve"> (where?)</w:t>
        </w:r>
      </w:ins>
      <w:r w:rsidRPr="00B8768E">
        <w:t xml:space="preserve"> </w:t>
      </w:r>
      <w:del w:id="31" w:author="Chao-Yo Cheng (Staff)" w:date="2024-06-08T00:16:00Z">
        <w:r w:rsidRPr="00B8768E" w:rsidDel="00980C1D">
          <w:delText xml:space="preserve">was </w:delText>
        </w:r>
      </w:del>
      <w:r w:rsidRPr="00B8768E">
        <w:t xml:space="preserve">focused </w:t>
      </w:r>
      <w:del w:id="32" w:author="Chao-Yo Cheng (Staff)" w:date="2024-06-08T00:16:00Z">
        <w:r w:rsidRPr="00B8768E" w:rsidDel="00980C1D">
          <w:delText xml:space="preserve">in </w:delText>
        </w:r>
      </w:del>
      <w:ins w:id="33" w:author="Chao-Yo Cheng (Staff)" w:date="2024-06-08T00:16:00Z">
        <w:r w:rsidR="00980C1D">
          <w:rPr>
            <w:rFonts w:hint="eastAsia"/>
          </w:rPr>
          <w:t>on</w:t>
        </w:r>
        <w:r w:rsidR="00980C1D" w:rsidRPr="00B8768E">
          <w:t xml:space="preserve"> </w:t>
        </w:r>
      </w:ins>
      <w:r w:rsidRPr="00B8768E">
        <w:t xml:space="preserve">neurodiversity and the challenges that align with the racial disparities in UK healthcare polices. </w:t>
      </w:r>
      <w:del w:id="34" w:author="Chao-Yo Cheng (Staff)" w:date="2024-06-08T00:16:00Z">
        <w:r w:rsidRPr="00B8768E" w:rsidDel="00980C1D">
          <w:rPr>
            <w:rFonts w:hint="eastAsia"/>
          </w:rPr>
          <w:delText>I</w:delText>
        </w:r>
      </w:del>
      <w:ins w:id="35" w:author="Chao-Yo Cheng (Staff)" w:date="2024-06-08T00:17:00Z">
        <w:r w:rsidR="00980C1D">
          <w:rPr>
            <w:rFonts w:hint="eastAsia"/>
          </w:rPr>
          <w:t>Before coming to Birkbeck, s</w:t>
        </w:r>
      </w:ins>
      <w:ins w:id="36" w:author="Chao-Yo Cheng (Staff)" w:date="2024-06-08T00:16:00Z">
        <w:r w:rsidR="00980C1D">
          <w:rPr>
            <w:rFonts w:hint="eastAsia"/>
          </w:rPr>
          <w:t>he</w:t>
        </w:r>
      </w:ins>
      <w:r w:rsidRPr="00B8768E">
        <w:t xml:space="preserve"> </w:t>
      </w:r>
      <w:del w:id="37" w:author="Chao-Yo Cheng (Staff)" w:date="2024-06-08T00:17:00Z">
        <w:r w:rsidRPr="00B8768E" w:rsidDel="00980C1D">
          <w:delText xml:space="preserve">also </w:delText>
        </w:r>
      </w:del>
      <w:r w:rsidRPr="00B8768E">
        <w:t>completed a social policy and research internship at LSE</w:t>
      </w:r>
      <w:ins w:id="38" w:author="Chao-Yo Cheng (Staff)" w:date="2024-06-08T00:17:00Z">
        <w:r w:rsidR="00980C1D">
          <w:rPr>
            <w:rFonts w:hint="eastAsia"/>
          </w:rPr>
          <w:t>, funded by</w:t>
        </w:r>
      </w:ins>
      <w:del w:id="39" w:author="Chao-Yo Cheng (Staff)" w:date="2024-06-08T00:17:00Z">
        <w:r w:rsidRPr="00B8768E" w:rsidDel="00980C1D">
          <w:delText xml:space="preserve"> with</w:delText>
        </w:r>
      </w:del>
      <w:r w:rsidRPr="00B8768E">
        <w:t xml:space="preserve"> the ESRC</w:t>
      </w:r>
      <w:ins w:id="40" w:author="Chao-Yo Cheng (Staff)" w:date="2024-06-08T00:17:00Z">
        <w:r w:rsidR="00980C1D">
          <w:rPr>
            <w:rFonts w:hint="eastAsia"/>
          </w:rPr>
          <w:t>,</w:t>
        </w:r>
      </w:ins>
      <w:r w:rsidRPr="00B8768E">
        <w:t xml:space="preserve"> where </w:t>
      </w:r>
      <w:del w:id="41" w:author="Chao-Yo Cheng (Staff)" w:date="2024-06-08T00:17:00Z">
        <w:r w:rsidRPr="00B8768E" w:rsidDel="00980C1D">
          <w:rPr>
            <w:rFonts w:hint="eastAsia"/>
          </w:rPr>
          <w:delText>I</w:delText>
        </w:r>
      </w:del>
      <w:ins w:id="42" w:author="Chao-Yo Cheng (Staff)" w:date="2024-06-08T00:17:00Z">
        <w:r w:rsidR="00980C1D">
          <w:rPr>
            <w:rFonts w:hint="eastAsia"/>
          </w:rPr>
          <w:t>she</w:t>
        </w:r>
      </w:ins>
      <w:r w:rsidRPr="00B8768E">
        <w:t xml:space="preserve"> </w:t>
      </w:r>
      <w:del w:id="43" w:author="Chao-Yo Cheng (Staff)" w:date="2024-06-08T00:17:00Z">
        <w:r w:rsidRPr="00B8768E" w:rsidDel="00980C1D">
          <w:delText>chose to do a</w:delText>
        </w:r>
      </w:del>
      <w:ins w:id="44" w:author="Chao-Yo Cheng (Staff)" w:date="2024-06-08T00:17:00Z">
        <w:r w:rsidR="00980C1D">
          <w:rPr>
            <w:rFonts w:hint="eastAsia"/>
          </w:rPr>
          <w:t>conducted</w:t>
        </w:r>
      </w:ins>
      <w:r w:rsidRPr="00B8768E">
        <w:t xml:space="preserve"> critical media discourse on migrant representation during the time of the implementation of the NBA and how this was presented in British Media. </w:t>
      </w:r>
      <w:del w:id="45" w:author="Chao-Yo Cheng (Staff)" w:date="2024-06-08T00:17:00Z">
        <w:r w:rsidRPr="00B8768E" w:rsidDel="00980C1D">
          <w:delText xml:space="preserve">I </w:delText>
        </w:r>
      </w:del>
      <w:ins w:id="46" w:author="Chao-Yo Cheng (Staff)" w:date="2024-06-08T00:17:00Z">
        <w:r w:rsidR="00980C1D">
          <w:rPr>
            <w:rFonts w:hint="eastAsia"/>
          </w:rPr>
          <w:t>She would like to</w:t>
        </w:r>
      </w:ins>
      <w:del w:id="47" w:author="Chao-Yo Cheng (Staff)" w:date="2024-06-08T00:17:00Z">
        <w:r w:rsidRPr="00B8768E" w:rsidDel="00980C1D">
          <w:delText>would say I would like to</w:delText>
        </w:r>
      </w:del>
      <w:r w:rsidRPr="00B8768E">
        <w:t xml:space="preserve"> continue </w:t>
      </w:r>
      <w:del w:id="48" w:author="Chao-Yo Cheng (Staff)" w:date="2024-06-08T00:17:00Z">
        <w:r w:rsidRPr="00B8768E" w:rsidDel="00980C1D">
          <w:delText xml:space="preserve">my </w:delText>
        </w:r>
      </w:del>
      <w:ins w:id="49" w:author="Chao-Yo Cheng (Staff)" w:date="2024-06-08T00:17:00Z">
        <w:r w:rsidR="00980C1D">
          <w:rPr>
            <w:rFonts w:hint="eastAsia"/>
          </w:rPr>
          <w:t>her</w:t>
        </w:r>
      </w:ins>
      <w:del w:id="50" w:author="Chao-Yo Cheng (Staff)" w:date="2024-06-08T00:17:00Z">
        <w:r w:rsidRPr="00B8768E" w:rsidDel="00980C1D">
          <w:delText>social</w:delText>
        </w:r>
      </w:del>
      <w:r w:rsidRPr="00B8768E">
        <w:t xml:space="preserve"> research journey in qualitative methods and using what </w:t>
      </w:r>
      <w:del w:id="51" w:author="Chao-Yo Cheng (Staff)" w:date="2024-06-08T00:17:00Z">
        <w:r w:rsidRPr="00B8768E" w:rsidDel="00980C1D">
          <w:rPr>
            <w:rFonts w:hint="eastAsia"/>
          </w:rPr>
          <w:delText>i have</w:delText>
        </w:r>
      </w:del>
      <w:ins w:id="52" w:author="Chao-Yo Cheng (Staff)" w:date="2024-06-08T00:18:00Z">
        <w:r w:rsidR="00980C1D">
          <w:rPr>
            <w:rFonts w:hint="eastAsia"/>
          </w:rPr>
          <w:t>she has</w:t>
        </w:r>
      </w:ins>
      <w:r w:rsidRPr="00B8768E">
        <w:t xml:space="preserve"> learned </w:t>
      </w:r>
      <w:ins w:id="53" w:author="Chao-Yo Cheng (Staff)" w:date="2024-06-08T00:18:00Z">
        <w:r w:rsidR="00980C1D">
          <w:rPr>
            <w:rFonts w:hint="eastAsia"/>
          </w:rPr>
          <w:t>at Birkbeck</w:t>
        </w:r>
      </w:ins>
      <w:del w:id="54" w:author="Chao-Yo Cheng (Staff)" w:date="2024-06-08T00:18:00Z">
        <w:r w:rsidRPr="00B8768E" w:rsidDel="00980C1D">
          <w:delText>in my psychosocial modules and research combined that have taught me</w:delText>
        </w:r>
      </w:del>
      <w:r w:rsidRPr="00B8768E">
        <w:t xml:space="preserve"> to question and create room for interpretation of ideas in the realm of research and the 'self' also the social, cultural and political and how they can </w:t>
      </w:r>
      <w:commentRangeStart w:id="55"/>
      <w:r w:rsidRPr="00B8768E">
        <w:t>connect</w:t>
      </w:r>
      <w:commentRangeEnd w:id="55"/>
      <w:r w:rsidR="00980C1D">
        <w:rPr>
          <w:rStyle w:val="af"/>
        </w:rPr>
        <w:commentReference w:id="55"/>
      </w:r>
      <w:r w:rsidRPr="00B8768E">
        <w:t xml:space="preserve">. </w:t>
      </w:r>
      <w:commentRangeStart w:id="56"/>
      <w:r w:rsidRPr="00B8768E">
        <w:t xml:space="preserve">Which moves me to my current research being my dissertation topic is one that I have a chosen to question the role psychosocial frameworks play in shaping the interpretations of power dynamics, corruption, and identity within the context of a historical genocide case that took place in my home country </w:t>
      </w:r>
      <w:proofErr w:type="spellStart"/>
      <w:r w:rsidRPr="00B8768E">
        <w:t>Hargeysa</w:t>
      </w:r>
      <w:proofErr w:type="spellEnd"/>
      <w:r w:rsidRPr="00B8768E">
        <w:t>, Somaliland.</w:t>
      </w:r>
      <w:commentRangeEnd w:id="56"/>
      <w:r w:rsidR="00980C1D">
        <w:rPr>
          <w:rStyle w:val="af"/>
        </w:rPr>
        <w:commentReference w:id="56"/>
      </w:r>
      <w:r w:rsidR="00CD404A">
        <w:t xml:space="preserve">                      </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ao-Yo Cheng (Staff)" w:date="2024-06-08T00:13:00Z" w:initials="CC">
    <w:p w14:paraId="361E1020" w14:textId="77777777" w:rsidR="00980C1D" w:rsidRDefault="00980C1D" w:rsidP="00980C1D">
      <w:pPr>
        <w:pStyle w:val="af0"/>
      </w:pPr>
      <w:r>
        <w:rPr>
          <w:rStyle w:val="af"/>
        </w:rPr>
        <w:annotationRef/>
      </w:r>
      <w:r>
        <w:t>Is this an accepted concept in psychosocial or your reading of ethnic nationalism in Somalia? In the latter case, I may not use this or use one that sounds a bit less controversial. Happy to chat on this.</w:t>
      </w:r>
    </w:p>
  </w:comment>
  <w:comment w:id="3" w:author="Chao-Yo Cheng (Staff)" w:date="2024-06-08T00:14:00Z" w:initials="CC">
    <w:p w14:paraId="5E9BADC7" w14:textId="77777777" w:rsidR="00980C1D" w:rsidRDefault="00980C1D" w:rsidP="00980C1D">
      <w:pPr>
        <w:pStyle w:val="af0"/>
      </w:pPr>
      <w:r>
        <w:rPr>
          <w:rStyle w:val="af"/>
        </w:rPr>
        <w:annotationRef/>
      </w:r>
      <w:r>
        <w:t>Another thing you can consider is to use quotation marks.</w:t>
      </w:r>
    </w:p>
  </w:comment>
  <w:comment w:id="6" w:author="Chao-Yo Cheng (Staff)" w:date="2024-06-08T00:21:00Z" w:initials="CC">
    <w:p w14:paraId="115792FB" w14:textId="77777777" w:rsidR="006F5B65" w:rsidRDefault="006F5B65" w:rsidP="006F5B65">
      <w:pPr>
        <w:pStyle w:val="af0"/>
      </w:pPr>
      <w:r>
        <w:rPr>
          <w:rStyle w:val="af"/>
        </w:rPr>
        <w:annotationRef/>
      </w:r>
      <w:r>
        <w:t>So far it is not clear to how and why you come to the decision to use the word “corrupt.” Perhaps I am missing something here, but you do need to provide more qualifications in the abstract.</w:t>
      </w:r>
    </w:p>
  </w:comment>
  <w:comment w:id="7" w:author="Chao-Yo Cheng (Staff)" w:date="2024-06-08T00:14:00Z" w:initials="CC">
    <w:p w14:paraId="676CF93C" w14:textId="557F702E" w:rsidR="00980C1D" w:rsidRDefault="00980C1D" w:rsidP="00980C1D">
      <w:pPr>
        <w:pStyle w:val="af0"/>
      </w:pPr>
      <w:r>
        <w:rPr>
          <w:rStyle w:val="af"/>
        </w:rPr>
        <w:annotationRef/>
      </w:r>
      <w:r>
        <w:t>Amazing!</w:t>
      </w:r>
    </w:p>
  </w:comment>
  <w:comment w:id="55" w:author="Chao-Yo Cheng (Staff)" w:date="2024-06-08T00:20:00Z" w:initials="CC">
    <w:p w14:paraId="161E356B" w14:textId="77777777" w:rsidR="00980C1D" w:rsidRDefault="00980C1D" w:rsidP="00980C1D">
      <w:pPr>
        <w:pStyle w:val="af0"/>
      </w:pPr>
      <w:r>
        <w:rPr>
          <w:rStyle w:val="af"/>
        </w:rPr>
        <w:annotationRef/>
      </w:r>
      <w:r>
        <w:t>The idea of writing a bio, as we have mentioned in class, is to establish your professional profile as a social researcher. As such, you need to be a bit of more careful with the tone you use and the way you describe your experiences. Basically you need to make it more formal than what you have now.</w:t>
      </w:r>
    </w:p>
  </w:comment>
  <w:comment w:id="56" w:author="Chao-Yo Cheng (Staff)" w:date="2024-06-08T00:19:00Z" w:initials="CC">
    <w:p w14:paraId="35C1287D" w14:textId="77777777" w:rsidR="006F5B65" w:rsidRDefault="00980C1D" w:rsidP="006F5B65">
      <w:pPr>
        <w:pStyle w:val="af0"/>
      </w:pPr>
      <w:r>
        <w:rPr>
          <w:rStyle w:val="af"/>
        </w:rPr>
        <w:annotationRef/>
      </w:r>
      <w:r w:rsidR="006F5B65">
        <w:t>I am not sure if this is a proper sentence, and I would suggest this should go into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E1020" w15:done="0"/>
  <w15:commentEx w15:paraId="5E9BADC7" w15:paraIdParent="361E1020" w15:done="0"/>
  <w15:commentEx w15:paraId="115792FB" w15:done="0"/>
  <w15:commentEx w15:paraId="676CF93C" w15:done="0"/>
  <w15:commentEx w15:paraId="161E356B" w15:done="0"/>
  <w15:commentEx w15:paraId="35C12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126609" w16cex:dateUtc="2024-06-07T23:13:00Z"/>
  <w16cex:commentExtensible w16cex:durableId="0F479B11" w16cex:dateUtc="2024-06-07T23:14:00Z"/>
  <w16cex:commentExtensible w16cex:durableId="1338D08F" w16cex:dateUtc="2024-06-07T23:21:00Z"/>
  <w16cex:commentExtensible w16cex:durableId="426D18E5" w16cex:dateUtc="2024-06-07T23:14:00Z"/>
  <w16cex:commentExtensible w16cex:durableId="2ADA30E7" w16cex:dateUtc="2024-06-07T23:20:00Z"/>
  <w16cex:commentExtensible w16cex:durableId="16C108F0" w16cex:dateUtc="2024-06-07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E1020" w16cid:durableId="7C126609"/>
  <w16cid:commentId w16cid:paraId="5E9BADC7" w16cid:durableId="0F479B11"/>
  <w16cid:commentId w16cid:paraId="115792FB" w16cid:durableId="1338D08F"/>
  <w16cid:commentId w16cid:paraId="676CF93C" w16cid:durableId="426D18E5"/>
  <w16cid:commentId w16cid:paraId="161E356B" w16cid:durableId="2ADA30E7"/>
  <w16cid:commentId w16cid:paraId="35C1287D" w16cid:durableId="16C108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8E"/>
    <w:rsid w:val="006F5B65"/>
    <w:rsid w:val="00854440"/>
    <w:rsid w:val="00980C1D"/>
    <w:rsid w:val="00B8768E"/>
    <w:rsid w:val="00CA180C"/>
    <w:rsid w:val="00CD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981E"/>
  <w15:chartTrackingRefBased/>
  <w15:docId w15:val="{12D62094-FCBF-4A37-8B42-00637CC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76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76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76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768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8768E"/>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B8768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8768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8768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8768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76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76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76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768E"/>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B8768E"/>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B8768E"/>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B8768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B8768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B8768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B876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76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76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76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768E"/>
    <w:pPr>
      <w:spacing w:before="160" w:after="160"/>
      <w:jc w:val="center"/>
    </w:pPr>
    <w:rPr>
      <w:i/>
      <w:iCs/>
      <w:color w:val="404040" w:themeColor="text1" w:themeTint="BF"/>
    </w:rPr>
  </w:style>
  <w:style w:type="character" w:customStyle="1" w:styleId="a8">
    <w:name w:val="引用 字符"/>
    <w:basedOn w:val="a0"/>
    <w:link w:val="a7"/>
    <w:uiPriority w:val="29"/>
    <w:rsid w:val="00B8768E"/>
    <w:rPr>
      <w:i/>
      <w:iCs/>
      <w:color w:val="404040" w:themeColor="text1" w:themeTint="BF"/>
    </w:rPr>
  </w:style>
  <w:style w:type="paragraph" w:styleId="a9">
    <w:name w:val="List Paragraph"/>
    <w:basedOn w:val="a"/>
    <w:uiPriority w:val="34"/>
    <w:qFormat/>
    <w:rsid w:val="00B8768E"/>
    <w:pPr>
      <w:ind w:left="720"/>
      <w:contextualSpacing/>
    </w:pPr>
  </w:style>
  <w:style w:type="character" w:styleId="aa">
    <w:name w:val="Intense Emphasis"/>
    <w:basedOn w:val="a0"/>
    <w:uiPriority w:val="21"/>
    <w:qFormat/>
    <w:rsid w:val="00B8768E"/>
    <w:rPr>
      <w:i/>
      <w:iCs/>
      <w:color w:val="0F4761" w:themeColor="accent1" w:themeShade="BF"/>
    </w:rPr>
  </w:style>
  <w:style w:type="paragraph" w:styleId="ab">
    <w:name w:val="Intense Quote"/>
    <w:basedOn w:val="a"/>
    <w:next w:val="a"/>
    <w:link w:val="ac"/>
    <w:uiPriority w:val="30"/>
    <w:qFormat/>
    <w:rsid w:val="00B87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768E"/>
    <w:rPr>
      <w:i/>
      <w:iCs/>
      <w:color w:val="0F4761" w:themeColor="accent1" w:themeShade="BF"/>
    </w:rPr>
  </w:style>
  <w:style w:type="character" w:styleId="ad">
    <w:name w:val="Intense Reference"/>
    <w:basedOn w:val="a0"/>
    <w:uiPriority w:val="32"/>
    <w:qFormat/>
    <w:rsid w:val="00B8768E"/>
    <w:rPr>
      <w:b/>
      <w:bCs/>
      <w:smallCaps/>
      <w:color w:val="0F4761" w:themeColor="accent1" w:themeShade="BF"/>
      <w:spacing w:val="5"/>
    </w:rPr>
  </w:style>
  <w:style w:type="paragraph" w:styleId="ae">
    <w:name w:val="Revision"/>
    <w:hidden/>
    <w:uiPriority w:val="99"/>
    <w:semiHidden/>
    <w:rsid w:val="00980C1D"/>
  </w:style>
  <w:style w:type="character" w:styleId="af">
    <w:name w:val="annotation reference"/>
    <w:basedOn w:val="a0"/>
    <w:uiPriority w:val="99"/>
    <w:semiHidden/>
    <w:unhideWhenUsed/>
    <w:rsid w:val="00980C1D"/>
    <w:rPr>
      <w:sz w:val="21"/>
      <w:szCs w:val="21"/>
    </w:rPr>
  </w:style>
  <w:style w:type="paragraph" w:styleId="af0">
    <w:name w:val="annotation text"/>
    <w:basedOn w:val="a"/>
    <w:link w:val="af1"/>
    <w:uiPriority w:val="99"/>
    <w:unhideWhenUsed/>
    <w:rsid w:val="00980C1D"/>
    <w:pPr>
      <w:jc w:val="left"/>
    </w:pPr>
  </w:style>
  <w:style w:type="character" w:customStyle="1" w:styleId="af1">
    <w:name w:val="批注文字 字符"/>
    <w:basedOn w:val="a0"/>
    <w:link w:val="af0"/>
    <w:uiPriority w:val="99"/>
    <w:rsid w:val="00980C1D"/>
  </w:style>
  <w:style w:type="paragraph" w:styleId="af2">
    <w:name w:val="annotation subject"/>
    <w:basedOn w:val="af0"/>
    <w:next w:val="af0"/>
    <w:link w:val="af3"/>
    <w:uiPriority w:val="99"/>
    <w:semiHidden/>
    <w:unhideWhenUsed/>
    <w:rsid w:val="00980C1D"/>
    <w:rPr>
      <w:b/>
      <w:bCs/>
    </w:rPr>
  </w:style>
  <w:style w:type="character" w:customStyle="1" w:styleId="af3">
    <w:name w:val="批注主题 字符"/>
    <w:basedOn w:val="af1"/>
    <w:link w:val="af2"/>
    <w:uiPriority w:val="99"/>
    <w:semiHidden/>
    <w:rsid w:val="00980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3F8C-FC7C-4696-ACD1-04002370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5</cp:revision>
  <dcterms:created xsi:type="dcterms:W3CDTF">2024-06-07T22:56:00Z</dcterms:created>
  <dcterms:modified xsi:type="dcterms:W3CDTF">2024-06-07T23:21:00Z</dcterms:modified>
</cp:coreProperties>
</file>