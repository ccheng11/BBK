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5836" w14:textId="05D1B741" w:rsidR="000C0228" w:rsidRDefault="000C0228" w:rsidP="000C0228">
      <w:pPr>
        <w:spacing w:line="0" w:lineRule="atLeast"/>
        <w:jc w:val="left"/>
      </w:pPr>
      <w:r>
        <w:t xml:space="preserve">What role could mediation and conciliation play preventing family/friend </w:t>
      </w:r>
      <w:commentRangeStart w:id="0"/>
      <w:r>
        <w:t>evictions</w:t>
      </w:r>
      <w:commentRangeEnd w:id="0"/>
      <w:r w:rsidR="003F2D66">
        <w:rPr>
          <w:rStyle w:val="ae"/>
        </w:rPr>
        <w:commentReference w:id="0"/>
      </w:r>
      <w:r>
        <w:t>?</w:t>
      </w:r>
    </w:p>
    <w:p w14:paraId="7C55E226" w14:textId="77777777" w:rsidR="000C0228" w:rsidRDefault="000C0228" w:rsidP="000C0228">
      <w:pPr>
        <w:spacing w:line="0" w:lineRule="atLeast"/>
        <w:jc w:val="left"/>
      </w:pPr>
    </w:p>
    <w:p w14:paraId="55804186" w14:textId="77777777" w:rsidR="000C0228" w:rsidRDefault="00AF06A3" w:rsidP="000C0228">
      <w:pPr>
        <w:spacing w:line="0" w:lineRule="atLeast"/>
        <w:jc w:val="left"/>
      </w:pPr>
      <w:r>
        <w:t>Nicola O'Keeffe</w:t>
      </w:r>
    </w:p>
    <w:p w14:paraId="322BAD8F" w14:textId="77777777" w:rsidR="000C0228" w:rsidRDefault="000C0228" w:rsidP="000C0228">
      <w:pPr>
        <w:spacing w:line="0" w:lineRule="atLeast"/>
        <w:jc w:val="left"/>
      </w:pPr>
      <w:r>
        <w:rPr>
          <w:rFonts w:hint="eastAsia"/>
        </w:rPr>
        <w:t>(</w:t>
      </w:r>
      <w:r w:rsidR="00AF06A3">
        <w:t>MSc Social Research</w:t>
      </w:r>
      <w:r>
        <w:rPr>
          <w:rFonts w:hint="eastAsia"/>
        </w:rPr>
        <w:t>)</w:t>
      </w:r>
    </w:p>
    <w:p w14:paraId="4440AAA4" w14:textId="77777777" w:rsidR="000C0228" w:rsidRDefault="000C0228" w:rsidP="000C0228">
      <w:pPr>
        <w:spacing w:line="0" w:lineRule="atLeast"/>
        <w:jc w:val="left"/>
      </w:pPr>
    </w:p>
    <w:p w14:paraId="4A3FB5B2" w14:textId="7ABADE2D" w:rsidR="00AF06A3" w:rsidRDefault="003F2D66" w:rsidP="000C0228">
      <w:pPr>
        <w:spacing w:line="0" w:lineRule="atLeast"/>
        <w:jc w:val="left"/>
      </w:pPr>
      <w:ins w:id="1" w:author="Chao-Yo Cheng (Staff)" w:date="2024-06-08T00:00:00Z">
        <w:r>
          <w:rPr>
            <w:rFonts w:hint="eastAsia"/>
          </w:rPr>
          <w:t xml:space="preserve">What actions could be taken to </w:t>
        </w:r>
      </w:ins>
      <w:del w:id="2" w:author="Chao-Yo Cheng (Staff)" w:date="2024-06-08T00:00:00Z">
        <w:r w:rsidR="00AF06A3" w:rsidDel="003F2D66">
          <w:delText xml:space="preserve">Could </w:delText>
        </w:r>
        <w:commentRangeStart w:id="3"/>
        <w:r w:rsidR="00AF06A3" w:rsidDel="003F2D66">
          <w:delText>mediation and conciliation</w:delText>
        </w:r>
      </w:del>
      <w:commentRangeEnd w:id="3"/>
      <w:r>
        <w:rPr>
          <w:rStyle w:val="ae"/>
        </w:rPr>
        <w:commentReference w:id="3"/>
      </w:r>
      <w:del w:id="4" w:author="Chao-Yo Cheng (Staff)" w:date="2024-06-08T00:00:00Z">
        <w:r w:rsidR="00AF06A3" w:rsidDel="003F2D66">
          <w:delText xml:space="preserve"> help to </w:delText>
        </w:r>
      </w:del>
      <w:r w:rsidR="00AF06A3">
        <w:t>prevent homelessness arising from family/friend evictions? Under the Homelessness Reduction Act 2017, those at risk of homelessness within the next 56 days are owed ‘The Prevention Duty’ by their local council. Whilst amalgamated data is collected and published on prevention outcomes, there has not, to date, been empirical research exploring the connections between the interventions taken under The Prevention Duty, with the accommodation outcome. As</w:t>
      </w:r>
      <w:r w:rsidR="00395599">
        <w:rPr>
          <w:rFonts w:hint="eastAsia"/>
        </w:rPr>
        <w:t xml:space="preserve"> </w:t>
      </w:r>
      <w:ins w:id="5" w:author="Chao-Yo Cheng (Staff)" w:date="2024-06-08T00:02:00Z">
        <w:r>
          <w:t>“</w:t>
        </w:r>
      </w:ins>
      <w:r>
        <w:rPr>
          <w:rFonts w:hint="eastAsia"/>
        </w:rPr>
        <w:t>T</w:t>
      </w:r>
      <w:r w:rsidR="00AF06A3">
        <w:t>he Prevention Duty</w:t>
      </w:r>
      <w:ins w:id="6" w:author="Chao-Yo Cheng (Staff)" w:date="2024-06-08T00:02:00Z">
        <w:r>
          <w:t>”</w:t>
        </w:r>
      </w:ins>
      <w:r w:rsidR="00AF06A3">
        <w:t xml:space="preserve"> is the main statutory tool applied by English councils to (attempt to) prevent homelessness, it is a subject I feel requires examination.</w:t>
      </w:r>
      <w:r>
        <w:rPr>
          <w:rFonts w:hint="eastAsia"/>
        </w:rPr>
        <w:t xml:space="preserve"> </w:t>
      </w:r>
      <w:r w:rsidR="00AF06A3">
        <w:t xml:space="preserve">Family/friend evictions are one of the main triggers for homelessness approaches nationally. Mediation is often mooted as a potential intervention here, but there are no studies on its efficacy. As family/friend evictions are a disproportionally high reason for homelessness in </w:t>
      </w:r>
      <w:commentRangeStart w:id="7"/>
      <w:r w:rsidR="00AF06A3">
        <w:t>my own local authority area</w:t>
      </w:r>
      <w:commentRangeEnd w:id="7"/>
      <w:r>
        <w:rPr>
          <w:rStyle w:val="ae"/>
        </w:rPr>
        <w:commentReference w:id="7"/>
      </w:r>
      <w:r w:rsidR="00AF06A3">
        <w:t>, and we do not offer a</w:t>
      </w:r>
      <w:ins w:id="8" w:author="Chao-Yo Cheng (Staff)" w:date="2024-06-08T00:03:00Z">
        <w:r>
          <w:rPr>
            <w:rFonts w:hint="eastAsia"/>
          </w:rPr>
          <w:t>ny</w:t>
        </w:r>
      </w:ins>
      <w:r w:rsidR="00AF06A3">
        <w:t xml:space="preserve"> </w:t>
      </w:r>
      <w:commentRangeStart w:id="9"/>
      <w:r w:rsidR="00AF06A3">
        <w:t>mediation/conciliation</w:t>
      </w:r>
      <w:commentRangeEnd w:id="9"/>
      <w:r>
        <w:rPr>
          <w:rStyle w:val="ae"/>
        </w:rPr>
        <w:commentReference w:id="9"/>
      </w:r>
      <w:r w:rsidR="00AF06A3">
        <w:t xml:space="preserve"> service</w:t>
      </w:r>
      <w:ins w:id="10" w:author="Chao-Yo Cheng (Staff)" w:date="2024-06-08T00:03:00Z">
        <w:r>
          <w:rPr>
            <w:rFonts w:hint="eastAsia"/>
          </w:rPr>
          <w:t>s</w:t>
        </w:r>
      </w:ins>
      <w:r w:rsidR="00AF06A3">
        <w:t xml:space="preserve">, I will undertake an experiment, where this intervention will be offered to half of prevention approaches over a fixed period. I will examine if mediation/conciliation has a statistically significant impact on accommodation outcome in my council area, and hopefully provide ‘proof of concept’ for undertaking wider studies with larger sample </w:t>
      </w:r>
      <w:commentRangeStart w:id="11"/>
      <w:r w:rsidR="00AF06A3">
        <w:t>sizes</w:t>
      </w:r>
      <w:commentRangeEnd w:id="11"/>
      <w:r>
        <w:rPr>
          <w:rStyle w:val="ae"/>
        </w:rPr>
        <w:commentReference w:id="11"/>
      </w:r>
      <w:r w:rsidR="00AF06A3">
        <w:t>.</w:t>
      </w:r>
    </w:p>
    <w:p w14:paraId="193DCC57" w14:textId="77777777" w:rsidR="000C0228" w:rsidRDefault="000C0228" w:rsidP="000C0228">
      <w:pPr>
        <w:spacing w:line="0" w:lineRule="atLeast"/>
        <w:jc w:val="left"/>
      </w:pPr>
    </w:p>
    <w:p w14:paraId="55468C8D" w14:textId="72D4D3D5" w:rsidR="00854440" w:rsidRPr="00AF06A3" w:rsidRDefault="00AF06A3" w:rsidP="000C0228">
      <w:pPr>
        <w:spacing w:line="0" w:lineRule="atLeast"/>
        <w:jc w:val="left"/>
      </w:pPr>
      <w:r>
        <w:t>Nicola O’Keeffe is a Local Authority Housing Policy and Project team manager, and Chartered Member of the Chartered Institute of Housing. She has worked in local government housing/homelessness services, both operationally, and strategically, for over 15 years. She is interested in how we can create and use evidence to understand what works (and what does not), when seeking to end homelessness.</w:t>
      </w:r>
      <w:r>
        <w:tab/>
      </w:r>
      <w:r>
        <w:tab/>
      </w:r>
      <w:r>
        <w:tab/>
      </w:r>
      <w:r>
        <w:tab/>
      </w:r>
      <w:r>
        <w:tab/>
      </w:r>
      <w:r>
        <w:tab/>
      </w:r>
      <w:r>
        <w:tab/>
      </w:r>
      <w:r>
        <w:tab/>
      </w:r>
      <w:r>
        <w:tab/>
      </w:r>
      <w:r>
        <w:tab/>
      </w:r>
      <w:r>
        <w:tab/>
      </w:r>
      <w:r>
        <w:tab/>
      </w:r>
      <w:r>
        <w:tab/>
      </w:r>
      <w:r>
        <w:tab/>
      </w:r>
      <w:r>
        <w:tab/>
      </w:r>
      <w:r>
        <w:tab/>
      </w:r>
      <w:r>
        <w:tab/>
      </w:r>
      <w:r>
        <w:tab/>
      </w:r>
      <w:r>
        <w:tab/>
      </w:r>
      <w:r>
        <w:tab/>
      </w:r>
      <w:r>
        <w:tab/>
      </w:r>
      <w:r>
        <w:tab/>
      </w:r>
      <w:r>
        <w:tab/>
      </w:r>
    </w:p>
    <w:sectPr w:rsidR="00854440" w:rsidRPr="00AF06A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o-Yo Cheng (Staff)" w:date="2024-06-08T00:00:00Z" w:initials="CC">
    <w:p w14:paraId="624FB64D" w14:textId="77777777" w:rsidR="003F2D66" w:rsidRDefault="003F2D66" w:rsidP="003F2D66">
      <w:pPr>
        <w:pStyle w:val="af"/>
      </w:pPr>
      <w:r>
        <w:rPr>
          <w:rStyle w:val="ae"/>
        </w:rPr>
        <w:annotationRef/>
      </w:r>
      <w:r>
        <w:t>Good start – I would imagine you can come up with a more analytical title once you have some ideas on what the data look like.</w:t>
      </w:r>
    </w:p>
  </w:comment>
  <w:comment w:id="3" w:author="Chao-Yo Cheng (Staff)" w:date="2024-06-08T00:01:00Z" w:initials="CC">
    <w:p w14:paraId="1C42287A" w14:textId="77777777" w:rsidR="003F2D66" w:rsidRDefault="003F2D66" w:rsidP="003F2D66">
      <w:pPr>
        <w:pStyle w:val="af"/>
      </w:pPr>
      <w:r>
        <w:rPr>
          <w:rStyle w:val="ae"/>
        </w:rPr>
        <w:annotationRef/>
      </w:r>
      <w:r>
        <w:t>This is good, but I suspect most people may not know the technical differences between these two. You may want to provide some intuitive definitions and bring them up later in the abstract.</w:t>
      </w:r>
    </w:p>
  </w:comment>
  <w:comment w:id="7" w:author="Chao-Yo Cheng (Staff)" w:date="2024-06-08T00:05:00Z" w:initials="CC">
    <w:p w14:paraId="6E4A55A7" w14:textId="77777777" w:rsidR="003F2D66" w:rsidRDefault="003F2D66" w:rsidP="003F2D66">
      <w:pPr>
        <w:pStyle w:val="af"/>
      </w:pPr>
      <w:r>
        <w:rPr>
          <w:rStyle w:val="ae"/>
        </w:rPr>
        <w:annotationRef/>
      </w:r>
      <w:r>
        <w:t>Q: Is it sensitive to reveal the location of your own local authority area?</w:t>
      </w:r>
    </w:p>
  </w:comment>
  <w:comment w:id="9" w:author="Chao-Yo Cheng (Staff)" w:date="2024-06-08T00:03:00Z" w:initials="CC">
    <w:p w14:paraId="4D1FE454" w14:textId="4028BDA6" w:rsidR="003F2D66" w:rsidRDefault="003F2D66" w:rsidP="003F2D66">
      <w:pPr>
        <w:pStyle w:val="af"/>
      </w:pPr>
      <w:r>
        <w:rPr>
          <w:rStyle w:val="ae"/>
        </w:rPr>
        <w:annotationRef/>
      </w:r>
      <w:r>
        <w:t>Again – are these two distinct legal actions or the same? If the latter, perhaps stick to the same terminology.</w:t>
      </w:r>
    </w:p>
  </w:comment>
  <w:comment w:id="11" w:author="Chao-Yo Cheng (Staff)" w:date="2024-06-08T00:05:00Z" w:initials="CC">
    <w:p w14:paraId="55277BA4" w14:textId="77777777" w:rsidR="003F2D66" w:rsidRDefault="003F2D66" w:rsidP="003F2D66">
      <w:pPr>
        <w:pStyle w:val="af"/>
      </w:pPr>
      <w:r>
        <w:rPr>
          <w:rStyle w:val="ae"/>
        </w:rPr>
        <w:annotationRef/>
      </w:r>
      <w:r>
        <w:t>OK – if you are doing this experiment. I can potentially see two ethical issues: (1) the results may bear real-life implications on the participants and (2) people at the risk of homeless can potentially be vulnerable groups and thus your project may not be a “routine” one. Let’s chat.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FB64D" w15:done="0"/>
  <w15:commentEx w15:paraId="1C42287A" w15:done="0"/>
  <w15:commentEx w15:paraId="6E4A55A7" w15:done="0"/>
  <w15:commentEx w15:paraId="4D1FE454" w15:done="0"/>
  <w15:commentEx w15:paraId="55277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F20867" w16cex:dateUtc="2024-06-07T23:00:00Z"/>
  <w16cex:commentExtensible w16cex:durableId="55CA9048" w16cex:dateUtc="2024-06-07T23:01:00Z"/>
  <w16cex:commentExtensible w16cex:durableId="41A6A429" w16cex:dateUtc="2024-06-07T23:05:00Z"/>
  <w16cex:commentExtensible w16cex:durableId="4EE8B48A" w16cex:dateUtc="2024-06-07T23:03:00Z"/>
  <w16cex:commentExtensible w16cex:durableId="2AC28E42" w16cex:dateUtc="2024-06-07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FB64D" w16cid:durableId="76F20867"/>
  <w16cid:commentId w16cid:paraId="1C42287A" w16cid:durableId="55CA9048"/>
  <w16cid:commentId w16cid:paraId="6E4A55A7" w16cid:durableId="41A6A429"/>
  <w16cid:commentId w16cid:paraId="4D1FE454" w16cid:durableId="4EE8B48A"/>
  <w16cid:commentId w16cid:paraId="55277BA4" w16cid:durableId="2AC28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A3"/>
    <w:rsid w:val="000C0228"/>
    <w:rsid w:val="001B6943"/>
    <w:rsid w:val="00395599"/>
    <w:rsid w:val="003F2D66"/>
    <w:rsid w:val="00854440"/>
    <w:rsid w:val="00951123"/>
    <w:rsid w:val="00AF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37AD"/>
  <w15:chartTrackingRefBased/>
  <w15:docId w15:val="{1ABC31AD-0ADC-4A53-91FE-98D6FEC2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06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06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06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06A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F06A3"/>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F06A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F06A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F06A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F06A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06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06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06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06A3"/>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F06A3"/>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F06A3"/>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F06A3"/>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F06A3"/>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F06A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F06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06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06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06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06A3"/>
    <w:pPr>
      <w:spacing w:before="160" w:after="160"/>
      <w:jc w:val="center"/>
    </w:pPr>
    <w:rPr>
      <w:i/>
      <w:iCs/>
      <w:color w:val="404040" w:themeColor="text1" w:themeTint="BF"/>
    </w:rPr>
  </w:style>
  <w:style w:type="character" w:customStyle="1" w:styleId="a8">
    <w:name w:val="引用 字符"/>
    <w:basedOn w:val="a0"/>
    <w:link w:val="a7"/>
    <w:uiPriority w:val="29"/>
    <w:rsid w:val="00AF06A3"/>
    <w:rPr>
      <w:i/>
      <w:iCs/>
      <w:color w:val="404040" w:themeColor="text1" w:themeTint="BF"/>
    </w:rPr>
  </w:style>
  <w:style w:type="paragraph" w:styleId="a9">
    <w:name w:val="List Paragraph"/>
    <w:basedOn w:val="a"/>
    <w:uiPriority w:val="34"/>
    <w:qFormat/>
    <w:rsid w:val="00AF06A3"/>
    <w:pPr>
      <w:ind w:left="720"/>
      <w:contextualSpacing/>
    </w:pPr>
  </w:style>
  <w:style w:type="character" w:styleId="aa">
    <w:name w:val="Intense Emphasis"/>
    <w:basedOn w:val="a0"/>
    <w:uiPriority w:val="21"/>
    <w:qFormat/>
    <w:rsid w:val="00AF06A3"/>
    <w:rPr>
      <w:i/>
      <w:iCs/>
      <w:color w:val="0F4761" w:themeColor="accent1" w:themeShade="BF"/>
    </w:rPr>
  </w:style>
  <w:style w:type="paragraph" w:styleId="ab">
    <w:name w:val="Intense Quote"/>
    <w:basedOn w:val="a"/>
    <w:next w:val="a"/>
    <w:link w:val="ac"/>
    <w:uiPriority w:val="30"/>
    <w:qFormat/>
    <w:rsid w:val="00AF0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06A3"/>
    <w:rPr>
      <w:i/>
      <w:iCs/>
      <w:color w:val="0F4761" w:themeColor="accent1" w:themeShade="BF"/>
    </w:rPr>
  </w:style>
  <w:style w:type="character" w:styleId="ad">
    <w:name w:val="Intense Reference"/>
    <w:basedOn w:val="a0"/>
    <w:uiPriority w:val="32"/>
    <w:qFormat/>
    <w:rsid w:val="00AF06A3"/>
    <w:rPr>
      <w:b/>
      <w:bCs/>
      <w:smallCaps/>
      <w:color w:val="0F4761" w:themeColor="accent1" w:themeShade="BF"/>
      <w:spacing w:val="5"/>
    </w:rPr>
  </w:style>
  <w:style w:type="character" w:styleId="ae">
    <w:name w:val="annotation reference"/>
    <w:basedOn w:val="a0"/>
    <w:uiPriority w:val="99"/>
    <w:semiHidden/>
    <w:unhideWhenUsed/>
    <w:rsid w:val="003F2D66"/>
    <w:rPr>
      <w:sz w:val="21"/>
      <w:szCs w:val="21"/>
    </w:rPr>
  </w:style>
  <w:style w:type="paragraph" w:styleId="af">
    <w:name w:val="annotation text"/>
    <w:basedOn w:val="a"/>
    <w:link w:val="af0"/>
    <w:uiPriority w:val="99"/>
    <w:unhideWhenUsed/>
    <w:rsid w:val="003F2D66"/>
    <w:pPr>
      <w:jc w:val="left"/>
    </w:pPr>
  </w:style>
  <w:style w:type="character" w:customStyle="1" w:styleId="af0">
    <w:name w:val="批注文字 字符"/>
    <w:basedOn w:val="a0"/>
    <w:link w:val="af"/>
    <w:uiPriority w:val="99"/>
    <w:rsid w:val="003F2D66"/>
  </w:style>
  <w:style w:type="paragraph" w:styleId="af1">
    <w:name w:val="annotation subject"/>
    <w:basedOn w:val="af"/>
    <w:next w:val="af"/>
    <w:link w:val="af2"/>
    <w:uiPriority w:val="99"/>
    <w:semiHidden/>
    <w:unhideWhenUsed/>
    <w:rsid w:val="003F2D66"/>
    <w:rPr>
      <w:b/>
      <w:bCs/>
    </w:rPr>
  </w:style>
  <w:style w:type="character" w:customStyle="1" w:styleId="af2">
    <w:name w:val="批注主题 字符"/>
    <w:basedOn w:val="af0"/>
    <w:link w:val="af1"/>
    <w:uiPriority w:val="99"/>
    <w:semiHidden/>
    <w:rsid w:val="003F2D66"/>
    <w:rPr>
      <w:b/>
      <w:bCs/>
    </w:rPr>
  </w:style>
  <w:style w:type="paragraph" w:styleId="af3">
    <w:name w:val="Revision"/>
    <w:hidden/>
    <w:uiPriority w:val="99"/>
    <w:semiHidden/>
    <w:rsid w:val="003F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B35B-F98B-4703-94C3-AE38386C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6</cp:revision>
  <dcterms:created xsi:type="dcterms:W3CDTF">2024-06-07T22:56:00Z</dcterms:created>
  <dcterms:modified xsi:type="dcterms:W3CDTF">2024-06-07T23:06:00Z</dcterms:modified>
</cp:coreProperties>
</file>