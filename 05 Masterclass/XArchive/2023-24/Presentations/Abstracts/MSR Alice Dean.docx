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B981C" w14:textId="2F7A723C" w:rsidR="00C40344" w:rsidRPr="001B55D7" w:rsidRDefault="00C40344" w:rsidP="000B34F6">
      <w:pPr>
        <w:spacing w:line="0" w:lineRule="atLeast"/>
        <w:jc w:val="left"/>
        <w:rPr>
          <w:rFonts w:eastAsia="PMingLiU" w:hint="eastAsia"/>
          <w:b/>
          <w:bCs/>
          <w:sz w:val="22"/>
          <w:lang w:val="en-GB" w:eastAsia="zh-TW"/>
        </w:rPr>
      </w:pPr>
      <w:r w:rsidRPr="001B55D7">
        <w:rPr>
          <w:b/>
          <w:bCs/>
          <w:sz w:val="22"/>
          <w:lang w:val="en-GB"/>
        </w:rPr>
        <w:t>Failing Utopia</w:t>
      </w:r>
      <w:r w:rsidR="00DE21A7" w:rsidRPr="001B55D7">
        <w:rPr>
          <w:rFonts w:eastAsia="PMingLiU" w:hint="eastAsia"/>
          <w:b/>
          <w:bCs/>
          <w:sz w:val="22"/>
          <w:lang w:val="en-GB" w:eastAsia="zh-TW"/>
        </w:rPr>
        <w:t xml:space="preserve">: </w:t>
      </w:r>
      <w:r w:rsidRPr="001B55D7">
        <w:rPr>
          <w:b/>
          <w:bCs/>
          <w:sz w:val="22"/>
          <w:lang w:val="en-GB"/>
        </w:rPr>
        <w:t>The persistent neglect of Thamesmead and its working</w:t>
      </w:r>
      <w:r w:rsidR="001B55D7">
        <w:rPr>
          <w:rFonts w:eastAsia="PMingLiU" w:hint="eastAsia"/>
          <w:b/>
          <w:bCs/>
          <w:sz w:val="22"/>
          <w:lang w:val="en-GB" w:eastAsia="zh-TW"/>
        </w:rPr>
        <w:t>-</w:t>
      </w:r>
      <w:r w:rsidRPr="001B55D7">
        <w:rPr>
          <w:b/>
          <w:bCs/>
          <w:sz w:val="22"/>
          <w:lang w:val="en-GB"/>
        </w:rPr>
        <w:t>class community</w:t>
      </w:r>
    </w:p>
    <w:p w14:paraId="6F9D2EB7" w14:textId="77777777" w:rsidR="000B34F6" w:rsidRPr="00032766" w:rsidRDefault="000B34F6" w:rsidP="000B34F6">
      <w:pPr>
        <w:spacing w:line="0" w:lineRule="atLeast"/>
        <w:jc w:val="left"/>
        <w:rPr>
          <w:rFonts w:eastAsia="PMingLiU"/>
          <w:sz w:val="22"/>
          <w:lang w:val="en-GB" w:eastAsia="zh-TW"/>
        </w:rPr>
      </w:pPr>
    </w:p>
    <w:p w14:paraId="65618D98" w14:textId="77777777" w:rsidR="00032766" w:rsidRDefault="00AE720F" w:rsidP="000B34F6">
      <w:pPr>
        <w:spacing w:line="0" w:lineRule="atLeast"/>
        <w:jc w:val="left"/>
        <w:rPr>
          <w:rFonts w:eastAsia="PMingLiU"/>
          <w:sz w:val="22"/>
          <w:lang w:val="en-GB" w:eastAsia="zh-TW"/>
        </w:rPr>
      </w:pPr>
      <w:r w:rsidRPr="00C40344">
        <w:rPr>
          <w:sz w:val="22"/>
          <w:lang w:val="en-GB"/>
        </w:rPr>
        <w:t>Alice Dean</w:t>
      </w:r>
    </w:p>
    <w:p w14:paraId="4BCC14D7" w14:textId="777883B4" w:rsidR="00260CB0" w:rsidRPr="00EE66BF" w:rsidRDefault="00EE66BF" w:rsidP="000B34F6">
      <w:pPr>
        <w:spacing w:line="0" w:lineRule="atLeast"/>
        <w:jc w:val="left"/>
        <w:rPr>
          <w:rFonts w:eastAsia="PMingLiU" w:hint="eastAsia"/>
          <w:sz w:val="22"/>
          <w:lang w:val="en-GB" w:eastAsia="zh-TW"/>
        </w:rPr>
      </w:pPr>
      <w:r>
        <w:rPr>
          <w:rFonts w:eastAsia="PMingLiU" w:hint="eastAsia"/>
          <w:sz w:val="22"/>
          <w:lang w:val="en-GB" w:eastAsia="zh-TW"/>
        </w:rPr>
        <w:t>(</w:t>
      </w:r>
      <w:proofErr w:type="spellStart"/>
      <w:r w:rsidR="00AE720F" w:rsidRPr="00C40344">
        <w:rPr>
          <w:sz w:val="22"/>
          <w:lang w:val="en-GB"/>
        </w:rPr>
        <w:t>MRes</w:t>
      </w:r>
      <w:proofErr w:type="spellEnd"/>
      <w:r w:rsidR="00AE720F" w:rsidRPr="00C40344">
        <w:rPr>
          <w:sz w:val="22"/>
          <w:lang w:val="en-GB"/>
        </w:rPr>
        <w:t xml:space="preserve"> Social Research &amp; Psychosocial Studie</w:t>
      </w:r>
      <w:r>
        <w:rPr>
          <w:rFonts w:eastAsia="PMingLiU" w:hint="eastAsia"/>
          <w:sz w:val="22"/>
          <w:lang w:val="en-GB" w:eastAsia="zh-TW"/>
        </w:rPr>
        <w:t>s)</w:t>
      </w:r>
    </w:p>
    <w:p w14:paraId="0F6AF409" w14:textId="77777777" w:rsidR="00260CB0" w:rsidRPr="00C40344" w:rsidRDefault="00260CB0" w:rsidP="000B34F6">
      <w:pPr>
        <w:spacing w:line="0" w:lineRule="atLeast"/>
        <w:jc w:val="left"/>
        <w:rPr>
          <w:rFonts w:eastAsia="PMingLiU" w:hint="eastAsia"/>
          <w:sz w:val="22"/>
          <w:lang w:val="en-GB" w:eastAsia="zh-TW"/>
        </w:rPr>
      </w:pPr>
    </w:p>
    <w:p w14:paraId="2096F32B" w14:textId="1FDBD120" w:rsidR="00260CB0" w:rsidRPr="00DE21A7" w:rsidRDefault="00DE21A7" w:rsidP="000B34F6">
      <w:pPr>
        <w:spacing w:line="0" w:lineRule="atLeast"/>
        <w:jc w:val="left"/>
        <w:rPr>
          <w:sz w:val="22"/>
          <w:lang w:val="en-GB"/>
        </w:rPr>
      </w:pPr>
      <w:ins w:id="0" w:author="Chao-Yo Cheng (Staff)" w:date="2024-06-07T23:24:00Z">
        <w:r>
          <w:rPr>
            <w:rFonts w:eastAsia="PMingLiU"/>
            <w:sz w:val="22"/>
            <w:lang w:val="en-GB" w:eastAsia="zh-TW"/>
          </w:rPr>
          <w:t>‘</w:t>
        </w:r>
      </w:ins>
      <w:r w:rsidR="00AE720F" w:rsidRPr="00C40344">
        <w:rPr>
          <w:sz w:val="22"/>
          <w:lang w:val="en-GB"/>
        </w:rPr>
        <w:t xml:space="preserve">Failed </w:t>
      </w:r>
      <w:del w:id="1" w:author="Chao-Yo Cheng (Staff)" w:date="2024-06-07T23:24:00Z">
        <w:r w:rsidR="00AE720F" w:rsidRPr="00C40344" w:rsidDel="00DE21A7">
          <w:rPr>
            <w:sz w:val="22"/>
            <w:lang w:val="en-GB"/>
          </w:rPr>
          <w:delText xml:space="preserve">utopia' </w:delText>
        </w:r>
      </w:del>
      <w:ins w:id="2" w:author="Chao-Yo Cheng (Staff)" w:date="2024-06-07T23:24:00Z">
        <w:r w:rsidRPr="00C40344">
          <w:rPr>
            <w:sz w:val="22"/>
            <w:lang w:val="en-GB"/>
          </w:rPr>
          <w:t>utopia</w:t>
        </w:r>
        <w:r>
          <w:rPr>
            <w:rFonts w:eastAsia="PMingLiU"/>
            <w:sz w:val="22"/>
            <w:lang w:val="en-GB" w:eastAsia="zh-TW"/>
          </w:rPr>
          <w:t>’</w:t>
        </w:r>
        <w:r w:rsidRPr="00C40344">
          <w:rPr>
            <w:sz w:val="22"/>
            <w:lang w:val="en-GB"/>
          </w:rPr>
          <w:t xml:space="preserve"> </w:t>
        </w:r>
      </w:ins>
      <w:r w:rsidR="00AE720F" w:rsidRPr="00C40344">
        <w:rPr>
          <w:sz w:val="22"/>
          <w:lang w:val="en-GB"/>
        </w:rPr>
        <w:t xml:space="preserve">is a term that has been used to describe large-scale brutalist social housing estates that were conceived in a post-war period of public-led development that experienced decades of devastating neglect and are now undergoing </w:t>
      </w:r>
      <w:commentRangeStart w:id="3"/>
      <w:r w:rsidR="00AE720F" w:rsidRPr="00C40344">
        <w:rPr>
          <w:sz w:val="22"/>
          <w:lang w:val="en-GB"/>
        </w:rPr>
        <w:t>regeneration</w:t>
      </w:r>
      <w:commentRangeEnd w:id="3"/>
      <w:r>
        <w:rPr>
          <w:rStyle w:val="af3"/>
        </w:rPr>
        <w:commentReference w:id="3"/>
      </w:r>
      <w:r w:rsidR="00AE720F" w:rsidRPr="00C40344">
        <w:rPr>
          <w:sz w:val="22"/>
          <w:lang w:val="en-GB"/>
        </w:rPr>
        <w:t xml:space="preserve">. One of these estates is Thamesmead, situated in Zone 4 of </w:t>
      </w:r>
      <w:proofErr w:type="gramStart"/>
      <w:r w:rsidR="00AE720F" w:rsidRPr="00C40344">
        <w:rPr>
          <w:sz w:val="22"/>
          <w:lang w:val="en-GB"/>
        </w:rPr>
        <w:t>South East</w:t>
      </w:r>
      <w:proofErr w:type="gramEnd"/>
      <w:r w:rsidR="00AE720F" w:rsidRPr="00C40344">
        <w:rPr>
          <w:sz w:val="22"/>
          <w:lang w:val="en-GB"/>
        </w:rPr>
        <w:t xml:space="preserve"> London. Thamesmead experiences high levels of poverty. There is a population of roughly 40,000 people, with only 36% of residents in full-time work, and only 50% of residents having internet access. There is no bank, train station, nightlife, or cafe and very little in terms of a local economy overall. Whilst ‘failed utopia’ suggests that failure is in the past, this dissertation suggests that Thamesmead is instead in the process of ‘failing’, a process that has been continuous over the decades since its conception with Peabody’s current regeneration being no exception. Using interviews and discourse analysis, this dissertation aims to explore the experiences of the residents, the persistent failed attempts of regenerating Thamesmead as well as looking at Loic Wacquant’s theory of advanced marginality and social exclusion. This research will then investigate the question of what the future looks like for Thamesmead and its </w:t>
      </w:r>
      <w:commentRangeStart w:id="4"/>
      <w:r w:rsidR="00AE720F" w:rsidRPr="00C40344">
        <w:rPr>
          <w:sz w:val="22"/>
          <w:lang w:val="en-GB"/>
        </w:rPr>
        <w:t>residents</w:t>
      </w:r>
      <w:commentRangeEnd w:id="4"/>
      <w:r>
        <w:rPr>
          <w:rStyle w:val="af3"/>
        </w:rPr>
        <w:commentReference w:id="4"/>
      </w:r>
      <w:r w:rsidR="00AE720F" w:rsidRPr="00C40344">
        <w:rPr>
          <w:sz w:val="22"/>
          <w:lang w:val="en-GB"/>
        </w:rPr>
        <w:t>.</w:t>
      </w:r>
      <w:r w:rsidR="00AE720F" w:rsidRPr="00C40344">
        <w:rPr>
          <w:sz w:val="22"/>
          <w:lang w:val="en-GB"/>
        </w:rPr>
        <w:tab/>
      </w:r>
    </w:p>
    <w:p w14:paraId="1D970AF2" w14:textId="77777777" w:rsidR="00260CB0" w:rsidRPr="00C40344" w:rsidRDefault="00260CB0" w:rsidP="000B34F6">
      <w:pPr>
        <w:spacing w:line="0" w:lineRule="atLeast"/>
        <w:jc w:val="left"/>
        <w:rPr>
          <w:rFonts w:eastAsia="PMingLiU"/>
          <w:sz w:val="22"/>
          <w:lang w:val="en-GB" w:eastAsia="zh-TW"/>
        </w:rPr>
      </w:pPr>
    </w:p>
    <w:p w14:paraId="37F5B108" w14:textId="775142ED" w:rsidR="00854440" w:rsidRPr="00DE21A7" w:rsidRDefault="00AE720F" w:rsidP="000B34F6">
      <w:pPr>
        <w:spacing w:line="0" w:lineRule="atLeast"/>
        <w:jc w:val="left"/>
        <w:rPr>
          <w:i/>
          <w:iCs/>
          <w:sz w:val="22"/>
          <w:lang w:val="en-GB"/>
        </w:rPr>
      </w:pPr>
      <w:r w:rsidRPr="00DE21A7">
        <w:rPr>
          <w:i/>
          <w:iCs/>
          <w:sz w:val="22"/>
          <w:lang w:val="en-GB"/>
        </w:rPr>
        <w:t>After working in fashion as well as the hair and beauty industry, Alice decided to pursue a career change into social research. Alice is particularly interested in social class and stigma. Her research focuses on the effects of social housing regeneration on working-class communities, with a strong emphasis on the experiences of those in large-scale post-war social housing estates that have become highly stigmatised.</w:t>
      </w:r>
      <w:r w:rsidRPr="00DE21A7">
        <w:rPr>
          <w:i/>
          <w:iCs/>
          <w:sz w:val="22"/>
          <w:lang w:val="en-GB"/>
        </w:rPr>
        <w:tab/>
      </w:r>
      <w:r w:rsidRPr="00DE21A7">
        <w:rPr>
          <w:i/>
          <w:iCs/>
          <w:sz w:val="22"/>
          <w:lang w:val="en-GB"/>
        </w:rPr>
        <w:tab/>
      </w:r>
      <w:r w:rsidRPr="00DE21A7">
        <w:rPr>
          <w:i/>
          <w:iCs/>
          <w:sz w:val="22"/>
          <w:lang w:val="en-GB"/>
        </w:rPr>
        <w:tab/>
      </w:r>
      <w:r w:rsidRPr="00DE21A7">
        <w:rPr>
          <w:i/>
          <w:iCs/>
          <w:sz w:val="22"/>
          <w:lang w:val="en-GB"/>
        </w:rPr>
        <w:tab/>
      </w:r>
      <w:r w:rsidRPr="00DE21A7">
        <w:rPr>
          <w:i/>
          <w:iCs/>
          <w:sz w:val="22"/>
          <w:lang w:val="en-GB"/>
        </w:rPr>
        <w:tab/>
      </w:r>
      <w:r w:rsidRPr="00DE21A7">
        <w:rPr>
          <w:i/>
          <w:iCs/>
          <w:sz w:val="22"/>
          <w:lang w:val="en-GB"/>
        </w:rPr>
        <w:tab/>
      </w:r>
      <w:r w:rsidRPr="00DE21A7">
        <w:rPr>
          <w:i/>
          <w:iCs/>
          <w:sz w:val="22"/>
          <w:lang w:val="en-GB"/>
        </w:rPr>
        <w:tab/>
      </w:r>
      <w:r w:rsidRPr="00DE21A7">
        <w:rPr>
          <w:i/>
          <w:iCs/>
          <w:sz w:val="22"/>
          <w:lang w:val="en-GB"/>
        </w:rPr>
        <w:tab/>
      </w:r>
      <w:r w:rsidRPr="00DE21A7">
        <w:rPr>
          <w:i/>
          <w:iCs/>
          <w:sz w:val="22"/>
          <w:lang w:val="en-GB"/>
        </w:rPr>
        <w:tab/>
      </w:r>
      <w:r w:rsidRPr="00DE21A7">
        <w:rPr>
          <w:i/>
          <w:iCs/>
          <w:sz w:val="22"/>
          <w:lang w:val="en-GB"/>
        </w:rPr>
        <w:tab/>
      </w:r>
      <w:r w:rsidRPr="00DE21A7">
        <w:rPr>
          <w:i/>
          <w:iCs/>
          <w:sz w:val="22"/>
          <w:lang w:val="en-GB"/>
        </w:rPr>
        <w:tab/>
      </w:r>
      <w:r w:rsidRPr="00DE21A7">
        <w:rPr>
          <w:i/>
          <w:iCs/>
          <w:sz w:val="22"/>
          <w:lang w:val="en-GB"/>
        </w:rPr>
        <w:tab/>
      </w:r>
      <w:r w:rsidRPr="00DE21A7">
        <w:rPr>
          <w:i/>
          <w:iCs/>
          <w:sz w:val="22"/>
          <w:lang w:val="en-GB"/>
        </w:rPr>
        <w:tab/>
      </w:r>
      <w:r w:rsidRPr="00DE21A7">
        <w:rPr>
          <w:i/>
          <w:iCs/>
          <w:sz w:val="22"/>
          <w:lang w:val="en-GB"/>
        </w:rPr>
        <w:tab/>
      </w:r>
      <w:r w:rsidRPr="00DE21A7">
        <w:rPr>
          <w:i/>
          <w:iCs/>
          <w:sz w:val="22"/>
          <w:lang w:val="en-GB"/>
        </w:rPr>
        <w:tab/>
      </w:r>
      <w:r w:rsidRPr="00DE21A7">
        <w:rPr>
          <w:i/>
          <w:iCs/>
          <w:sz w:val="22"/>
          <w:lang w:val="en-GB"/>
        </w:rPr>
        <w:tab/>
      </w:r>
      <w:r w:rsidRPr="00DE21A7">
        <w:rPr>
          <w:i/>
          <w:iCs/>
          <w:sz w:val="22"/>
          <w:lang w:val="en-GB"/>
        </w:rPr>
        <w:tab/>
      </w:r>
      <w:r w:rsidRPr="00DE21A7">
        <w:rPr>
          <w:i/>
          <w:iCs/>
          <w:sz w:val="22"/>
          <w:lang w:val="en-GB"/>
        </w:rPr>
        <w:tab/>
      </w:r>
      <w:r w:rsidRPr="00DE21A7">
        <w:rPr>
          <w:i/>
          <w:iCs/>
          <w:sz w:val="22"/>
          <w:lang w:val="en-GB"/>
        </w:rPr>
        <w:tab/>
      </w:r>
      <w:r w:rsidRPr="00DE21A7">
        <w:rPr>
          <w:i/>
          <w:iCs/>
          <w:sz w:val="22"/>
          <w:lang w:val="en-GB"/>
        </w:rPr>
        <w:tab/>
      </w:r>
      <w:r w:rsidRPr="00DE21A7">
        <w:rPr>
          <w:i/>
          <w:iCs/>
          <w:sz w:val="22"/>
          <w:lang w:val="en-GB"/>
        </w:rPr>
        <w:tab/>
      </w:r>
      <w:r w:rsidRPr="00DE21A7">
        <w:rPr>
          <w:i/>
          <w:iCs/>
          <w:sz w:val="22"/>
          <w:lang w:val="en-GB"/>
        </w:rPr>
        <w:tab/>
      </w:r>
      <w:r w:rsidRPr="00DE21A7">
        <w:rPr>
          <w:i/>
          <w:iCs/>
          <w:sz w:val="22"/>
          <w:lang w:val="en-GB"/>
        </w:rPr>
        <w:tab/>
      </w:r>
    </w:p>
    <w:sectPr w:rsidR="00854440" w:rsidRPr="00DE21A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hao-Yo Cheng (Staff)" w:date="2024-06-07T23:24:00Z" w:initials="CC">
    <w:p w14:paraId="17E59C3A" w14:textId="77777777" w:rsidR="00DE21A7" w:rsidRDefault="00DE21A7" w:rsidP="00DE21A7">
      <w:pPr>
        <w:pStyle w:val="af4"/>
      </w:pPr>
      <w:r>
        <w:rPr>
          <w:rStyle w:val="af3"/>
        </w:rPr>
        <w:annotationRef/>
      </w:r>
      <w:r>
        <w:t>Good!</w:t>
      </w:r>
    </w:p>
  </w:comment>
  <w:comment w:id="4" w:author="Chao-Yo Cheng (Staff)" w:date="2024-06-07T23:27:00Z" w:initials="CC">
    <w:p w14:paraId="4993C2D5" w14:textId="77777777" w:rsidR="00DE21A7" w:rsidRDefault="00DE21A7" w:rsidP="00DE21A7">
      <w:pPr>
        <w:pStyle w:val="af4"/>
      </w:pPr>
      <w:r>
        <w:rPr>
          <w:rStyle w:val="af3"/>
        </w:rPr>
        <w:annotationRef/>
      </w:r>
      <w:r>
        <w:t>It is great, but keep in mind abstract is usually a paragraph (what you had here is a great start for the introduction of your dissertation). If you want to turn this into a real abstract, consider removing some repetitive parts (e.g., be a more succinct for the discussion on failed utopia).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E59C3A" w15:done="0"/>
  <w15:commentEx w15:paraId="4993C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9EDDC1E" w16cex:dateUtc="2024-06-07T22:24:00Z"/>
  <w16cex:commentExtensible w16cex:durableId="44E227AA" w16cex:dateUtc="2024-06-07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E59C3A" w16cid:durableId="09EDDC1E"/>
  <w16cid:commentId w16cid:paraId="4993C2D5" w16cid:durableId="44E227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3C616" w14:textId="77777777" w:rsidR="00CC4AFB" w:rsidRDefault="00CC4AFB" w:rsidP="00260CB0">
      <w:r>
        <w:separator/>
      </w:r>
    </w:p>
  </w:endnote>
  <w:endnote w:type="continuationSeparator" w:id="0">
    <w:p w14:paraId="72A67255" w14:textId="77777777" w:rsidR="00CC4AFB" w:rsidRDefault="00CC4AFB" w:rsidP="00260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84303" w14:textId="77777777" w:rsidR="00CC4AFB" w:rsidRDefault="00CC4AFB" w:rsidP="00260CB0">
      <w:r>
        <w:separator/>
      </w:r>
    </w:p>
  </w:footnote>
  <w:footnote w:type="continuationSeparator" w:id="0">
    <w:p w14:paraId="1E892D63" w14:textId="77777777" w:rsidR="00CC4AFB" w:rsidRDefault="00CC4AFB" w:rsidP="00260CB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o-Yo Cheng (Staff)">
    <w15:presenceInfo w15:providerId="AD" w15:userId="S::c.cheng@bbk.ac.uk::05f98b69-1bc2-41bd-ad68-8e2106234a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0F"/>
    <w:rsid w:val="00032766"/>
    <w:rsid w:val="000B34F6"/>
    <w:rsid w:val="001B55D7"/>
    <w:rsid w:val="00260CB0"/>
    <w:rsid w:val="00385E8F"/>
    <w:rsid w:val="003E7D9F"/>
    <w:rsid w:val="00854440"/>
    <w:rsid w:val="00AE720F"/>
    <w:rsid w:val="00C40344"/>
    <w:rsid w:val="00CC4AFB"/>
    <w:rsid w:val="00DE21A7"/>
    <w:rsid w:val="00EE6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CAAFF"/>
  <w15:chartTrackingRefBased/>
  <w15:docId w15:val="{CD7D8212-B4F2-42DA-A017-29734508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720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E720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E720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E720F"/>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AE720F"/>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AE720F"/>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AE720F"/>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AE720F"/>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AE720F"/>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720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E720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E720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E720F"/>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AE720F"/>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AE720F"/>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AE720F"/>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AE720F"/>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AE720F"/>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AE720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E72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E720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E720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E720F"/>
    <w:pPr>
      <w:spacing w:before="160" w:after="160"/>
      <w:jc w:val="center"/>
    </w:pPr>
    <w:rPr>
      <w:i/>
      <w:iCs/>
      <w:color w:val="404040" w:themeColor="text1" w:themeTint="BF"/>
    </w:rPr>
  </w:style>
  <w:style w:type="character" w:customStyle="1" w:styleId="a8">
    <w:name w:val="引用 字符"/>
    <w:basedOn w:val="a0"/>
    <w:link w:val="a7"/>
    <w:uiPriority w:val="29"/>
    <w:rsid w:val="00AE720F"/>
    <w:rPr>
      <w:i/>
      <w:iCs/>
      <w:color w:val="404040" w:themeColor="text1" w:themeTint="BF"/>
    </w:rPr>
  </w:style>
  <w:style w:type="paragraph" w:styleId="a9">
    <w:name w:val="List Paragraph"/>
    <w:basedOn w:val="a"/>
    <w:uiPriority w:val="34"/>
    <w:qFormat/>
    <w:rsid w:val="00AE720F"/>
    <w:pPr>
      <w:ind w:left="720"/>
      <w:contextualSpacing/>
    </w:pPr>
  </w:style>
  <w:style w:type="character" w:styleId="aa">
    <w:name w:val="Intense Emphasis"/>
    <w:basedOn w:val="a0"/>
    <w:uiPriority w:val="21"/>
    <w:qFormat/>
    <w:rsid w:val="00AE720F"/>
    <w:rPr>
      <w:i/>
      <w:iCs/>
      <w:color w:val="0F4761" w:themeColor="accent1" w:themeShade="BF"/>
    </w:rPr>
  </w:style>
  <w:style w:type="paragraph" w:styleId="ab">
    <w:name w:val="Intense Quote"/>
    <w:basedOn w:val="a"/>
    <w:next w:val="a"/>
    <w:link w:val="ac"/>
    <w:uiPriority w:val="30"/>
    <w:qFormat/>
    <w:rsid w:val="00AE7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E720F"/>
    <w:rPr>
      <w:i/>
      <w:iCs/>
      <w:color w:val="0F4761" w:themeColor="accent1" w:themeShade="BF"/>
    </w:rPr>
  </w:style>
  <w:style w:type="character" w:styleId="ad">
    <w:name w:val="Intense Reference"/>
    <w:basedOn w:val="a0"/>
    <w:uiPriority w:val="32"/>
    <w:qFormat/>
    <w:rsid w:val="00AE720F"/>
    <w:rPr>
      <w:b/>
      <w:bCs/>
      <w:smallCaps/>
      <w:color w:val="0F4761" w:themeColor="accent1" w:themeShade="BF"/>
      <w:spacing w:val="5"/>
    </w:rPr>
  </w:style>
  <w:style w:type="paragraph" w:styleId="ae">
    <w:name w:val="header"/>
    <w:basedOn w:val="a"/>
    <w:link w:val="af"/>
    <w:uiPriority w:val="99"/>
    <w:unhideWhenUsed/>
    <w:rsid w:val="00260CB0"/>
    <w:pPr>
      <w:tabs>
        <w:tab w:val="center" w:pos="4153"/>
        <w:tab w:val="right" w:pos="8306"/>
      </w:tabs>
      <w:snapToGrid w:val="0"/>
      <w:jc w:val="center"/>
    </w:pPr>
    <w:rPr>
      <w:sz w:val="18"/>
      <w:szCs w:val="18"/>
    </w:rPr>
  </w:style>
  <w:style w:type="character" w:customStyle="1" w:styleId="af">
    <w:name w:val="页眉 字符"/>
    <w:basedOn w:val="a0"/>
    <w:link w:val="ae"/>
    <w:uiPriority w:val="99"/>
    <w:rsid w:val="00260CB0"/>
    <w:rPr>
      <w:sz w:val="18"/>
      <w:szCs w:val="18"/>
    </w:rPr>
  </w:style>
  <w:style w:type="paragraph" w:styleId="af0">
    <w:name w:val="footer"/>
    <w:basedOn w:val="a"/>
    <w:link w:val="af1"/>
    <w:uiPriority w:val="99"/>
    <w:unhideWhenUsed/>
    <w:rsid w:val="00260CB0"/>
    <w:pPr>
      <w:tabs>
        <w:tab w:val="center" w:pos="4153"/>
        <w:tab w:val="right" w:pos="8306"/>
      </w:tabs>
      <w:snapToGrid w:val="0"/>
      <w:jc w:val="left"/>
    </w:pPr>
    <w:rPr>
      <w:sz w:val="18"/>
      <w:szCs w:val="18"/>
    </w:rPr>
  </w:style>
  <w:style w:type="character" w:customStyle="1" w:styleId="af1">
    <w:name w:val="页脚 字符"/>
    <w:basedOn w:val="a0"/>
    <w:link w:val="af0"/>
    <w:uiPriority w:val="99"/>
    <w:rsid w:val="00260CB0"/>
    <w:rPr>
      <w:sz w:val="18"/>
      <w:szCs w:val="18"/>
    </w:rPr>
  </w:style>
  <w:style w:type="paragraph" w:styleId="af2">
    <w:name w:val="Revision"/>
    <w:hidden/>
    <w:uiPriority w:val="99"/>
    <w:semiHidden/>
    <w:rsid w:val="00DE21A7"/>
  </w:style>
  <w:style w:type="character" w:styleId="af3">
    <w:name w:val="annotation reference"/>
    <w:basedOn w:val="a0"/>
    <w:uiPriority w:val="99"/>
    <w:semiHidden/>
    <w:unhideWhenUsed/>
    <w:rsid w:val="00DE21A7"/>
    <w:rPr>
      <w:sz w:val="21"/>
      <w:szCs w:val="21"/>
    </w:rPr>
  </w:style>
  <w:style w:type="paragraph" w:styleId="af4">
    <w:name w:val="annotation text"/>
    <w:basedOn w:val="a"/>
    <w:link w:val="af5"/>
    <w:uiPriority w:val="99"/>
    <w:unhideWhenUsed/>
    <w:rsid w:val="00DE21A7"/>
    <w:pPr>
      <w:jc w:val="left"/>
    </w:pPr>
  </w:style>
  <w:style w:type="character" w:customStyle="1" w:styleId="af5">
    <w:name w:val="批注文字 字符"/>
    <w:basedOn w:val="a0"/>
    <w:link w:val="af4"/>
    <w:uiPriority w:val="99"/>
    <w:rsid w:val="00DE21A7"/>
  </w:style>
  <w:style w:type="paragraph" w:styleId="af6">
    <w:name w:val="annotation subject"/>
    <w:basedOn w:val="af4"/>
    <w:next w:val="af4"/>
    <w:link w:val="af7"/>
    <w:uiPriority w:val="99"/>
    <w:semiHidden/>
    <w:unhideWhenUsed/>
    <w:rsid w:val="00DE21A7"/>
    <w:rPr>
      <w:b/>
      <w:bCs/>
    </w:rPr>
  </w:style>
  <w:style w:type="character" w:customStyle="1" w:styleId="af7">
    <w:name w:val="批注主题 字符"/>
    <w:basedOn w:val="af5"/>
    <w:link w:val="af6"/>
    <w:uiPriority w:val="99"/>
    <w:semiHidden/>
    <w:rsid w:val="00DE21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Chao-Yo Cheng (Staff)</dc:creator>
  <cp:keywords/>
  <dc:description/>
  <cp:lastModifiedBy>Chao-Yo Cheng (Staff)</cp:lastModifiedBy>
  <cp:revision>10</cp:revision>
  <dcterms:created xsi:type="dcterms:W3CDTF">2024-06-07T22:21:00Z</dcterms:created>
  <dcterms:modified xsi:type="dcterms:W3CDTF">2024-06-07T22:28:00Z</dcterms:modified>
</cp:coreProperties>
</file>