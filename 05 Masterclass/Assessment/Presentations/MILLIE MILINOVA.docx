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0BDA2" w14:textId="4489DF5F" w:rsidR="00A40301" w:rsidRPr="00A40301" w:rsidRDefault="00C14224">
      <w:pPr>
        <w:rPr>
          <w:b/>
          <w:bCs/>
        </w:rPr>
      </w:pPr>
      <w:ins w:id="0" w:author="Chao-Yo Cheng (Staff)" w:date="2025-06-09T17:33:00Z" w16du:dateUtc="2025-06-09T16:33:00Z">
        <w:r>
          <w:rPr>
            <w:rFonts w:hint="eastAsia"/>
            <w:b/>
            <w:bCs/>
          </w:rPr>
          <w:t xml:space="preserve">Investigating the social world through </w:t>
        </w:r>
      </w:ins>
      <w:del w:id="1" w:author="Chao-Yo Cheng (Staff)" w:date="2025-06-09T17:33:00Z" w16du:dateUtc="2025-06-09T16:33:00Z">
        <w:r w:rsidR="00A40301" w:rsidRPr="00A40301" w:rsidDel="00C14224">
          <w:rPr>
            <w:b/>
            <w:bCs/>
          </w:rPr>
          <w:delText xml:space="preserve">How can </w:delText>
        </w:r>
      </w:del>
      <w:r w:rsidR="00A40301" w:rsidRPr="00A40301">
        <w:rPr>
          <w:b/>
          <w:bCs/>
        </w:rPr>
        <w:t>genealogy</w:t>
      </w:r>
      <w:del w:id="2" w:author="Chao-Yo Cheng (Staff)" w:date="2025-06-09T17:33:00Z" w16du:dateUtc="2025-06-09T16:33:00Z">
        <w:r w:rsidR="00A40301" w:rsidRPr="00A40301" w:rsidDel="00C14224">
          <w:rPr>
            <w:b/>
            <w:bCs/>
          </w:rPr>
          <w:delText xml:space="preserve"> help with social research</w:delText>
        </w:r>
      </w:del>
    </w:p>
    <w:p w14:paraId="692F9B37" w14:textId="77777777" w:rsidR="00A40301" w:rsidRDefault="00A40301"/>
    <w:p w14:paraId="28951786" w14:textId="77777777" w:rsidR="00A40301" w:rsidRDefault="00D17D5F">
      <w:r w:rsidRPr="00D17D5F">
        <w:t>MILLIE MILINOVA</w:t>
      </w:r>
      <w:r w:rsidR="00A40301">
        <w:rPr>
          <w:rFonts w:hint="eastAsia"/>
        </w:rPr>
        <w:t xml:space="preserve"> (</w:t>
      </w:r>
      <w:r w:rsidRPr="00D17D5F">
        <w:t>PG Dip Social Research</w:t>
      </w:r>
      <w:r w:rsidR="00A40301">
        <w:rPr>
          <w:rFonts w:hint="eastAsia"/>
        </w:rPr>
        <w:t>)</w:t>
      </w:r>
    </w:p>
    <w:p w14:paraId="6DA9B0B3" w14:textId="03E34268" w:rsidR="00A40301" w:rsidRDefault="00A40301">
      <w:hyperlink r:id="rId4" w:history="1">
        <w:r w:rsidRPr="00EC0EFF">
          <w:rPr>
            <w:rStyle w:val="ae"/>
          </w:rPr>
          <w:t>mmilin02@student.bbk.ac.uk</w:t>
        </w:r>
      </w:hyperlink>
    </w:p>
    <w:p w14:paraId="3181079E" w14:textId="77777777" w:rsidR="00A40301" w:rsidRDefault="00A40301"/>
    <w:p w14:paraId="3F1921FC" w14:textId="77777777" w:rsidR="00A40301" w:rsidRDefault="00D17D5F" w:rsidP="00A40301">
      <w:pPr>
        <w:jc w:val="left"/>
      </w:pPr>
      <w:r w:rsidRPr="00D17D5F">
        <w:t>Genealogy is the study of family origins and history. In my presentation, I would like to explain how genealogy works, the nitty gritty of this practice and how it can be useful in studying and exploring social phenomena. Genealogy can provide valuable insight into race, social mobility and international migration. It can also be useful when we want to study family dynamics. The presentation will outline the starting points for research, the types of records used, where they could be found, and the methodology. It will also provide information on the most common challenges and pitfalls.</w:t>
      </w:r>
    </w:p>
    <w:p w14:paraId="444FA9A4" w14:textId="77777777" w:rsidR="00A40301" w:rsidRDefault="00A40301" w:rsidP="00A40301">
      <w:pPr>
        <w:jc w:val="left"/>
      </w:pPr>
    </w:p>
    <w:p w14:paraId="77BDF967" w14:textId="790ED837" w:rsidR="00854440" w:rsidRDefault="00EE2D78" w:rsidP="00A40301">
      <w:pPr>
        <w:jc w:val="left"/>
      </w:pPr>
      <w:ins w:id="3" w:author="Chao-Yo Cheng (Staff)" w:date="2025-06-09T17:33:00Z" w16du:dateUtc="2025-06-09T16:33:00Z">
        <w:r w:rsidRPr="00EE2D78">
          <w:t xml:space="preserve">Millie </w:t>
        </w:r>
        <w:proofErr w:type="spellStart"/>
        <w:r w:rsidRPr="00EE2D78">
          <w:t>Milinova</w:t>
        </w:r>
      </w:ins>
      <w:proofErr w:type="spellEnd"/>
      <w:del w:id="4" w:author="Chao-Yo Cheng (Staff)" w:date="2025-06-09T17:33:00Z" w16du:dateUtc="2025-06-09T16:33:00Z">
        <w:r w:rsidR="00D17D5F" w:rsidRPr="00D17D5F" w:rsidDel="00EE2D78">
          <w:delText>I</w:delText>
        </w:r>
      </w:del>
      <w:r w:rsidR="00D17D5F" w:rsidRPr="00D17D5F">
        <w:t xml:space="preserve"> started working as a genealogist 7 years ago. </w:t>
      </w:r>
      <w:ins w:id="5" w:author="Chao-Yo Cheng (Staff)" w:date="2025-06-09T17:34:00Z" w16du:dateUtc="2025-06-09T16:34:00Z">
        <w:r w:rsidRPr="00EE2D78">
          <w:t>Millie</w:t>
        </w:r>
      </w:ins>
      <w:del w:id="6" w:author="Chao-Yo Cheng (Staff)" w:date="2025-06-09T17:34:00Z" w16du:dateUtc="2025-06-09T16:34:00Z">
        <w:r w:rsidR="00D17D5F" w:rsidRPr="00D17D5F" w:rsidDel="00EE2D78">
          <w:delText>I</w:delText>
        </w:r>
      </w:del>
      <w:r w:rsidR="00D17D5F" w:rsidRPr="00D17D5F">
        <w:t xml:space="preserve"> went into the field without knowing what genealogy is and what it does. Genealogy broadened </w:t>
      </w:r>
      <w:del w:id="7" w:author="Chao-Yo Cheng (Staff)" w:date="2025-06-09T17:34:00Z" w16du:dateUtc="2025-06-09T16:34:00Z">
        <w:r w:rsidR="00D17D5F" w:rsidRPr="00D17D5F" w:rsidDel="00EE2D78">
          <w:delText xml:space="preserve">my </w:delText>
        </w:r>
      </w:del>
      <w:ins w:id="8" w:author="Chao-Yo Cheng (Staff)" w:date="2025-06-09T17:34:00Z" w16du:dateUtc="2025-06-09T16:34:00Z">
        <w:r>
          <w:rPr>
            <w:rFonts w:hint="eastAsia"/>
          </w:rPr>
          <w:t>our</w:t>
        </w:r>
        <w:r w:rsidRPr="00D17D5F">
          <w:t xml:space="preserve"> </w:t>
        </w:r>
      </w:ins>
      <w:r w:rsidR="00D17D5F" w:rsidRPr="00D17D5F">
        <w:t xml:space="preserve">understanding of family origins. It made </w:t>
      </w:r>
      <w:del w:id="9" w:author="Chao-Yo Cheng (Staff)" w:date="2025-06-09T17:34:00Z" w16du:dateUtc="2025-06-09T16:34:00Z">
        <w:r w:rsidR="00D17D5F" w:rsidRPr="00D17D5F" w:rsidDel="00EE2D78">
          <w:delText xml:space="preserve">me </w:delText>
        </w:r>
      </w:del>
      <w:ins w:id="10" w:author="Chao-Yo Cheng (Staff)" w:date="2025-06-09T17:34:00Z" w16du:dateUtc="2025-06-09T16:34:00Z">
        <w:r>
          <w:rPr>
            <w:rFonts w:hint="eastAsia"/>
          </w:rPr>
          <w:t>us</w:t>
        </w:r>
        <w:r w:rsidRPr="00D17D5F">
          <w:t xml:space="preserve"> </w:t>
        </w:r>
      </w:ins>
      <w:r w:rsidR="00D17D5F" w:rsidRPr="00D17D5F">
        <w:t xml:space="preserve">curious not only about </w:t>
      </w:r>
      <w:del w:id="11" w:author="Chao-Yo Cheng (Staff)" w:date="2025-06-09T17:34:00Z" w16du:dateUtc="2025-06-09T16:34:00Z">
        <w:r w:rsidR="00D17D5F" w:rsidRPr="00D17D5F" w:rsidDel="00EE2D78">
          <w:delText xml:space="preserve">my </w:delText>
        </w:r>
      </w:del>
      <w:ins w:id="12" w:author="Chao-Yo Cheng (Staff)" w:date="2025-06-09T17:34:00Z" w16du:dateUtc="2025-06-09T16:34:00Z">
        <w:r>
          <w:rPr>
            <w:rFonts w:hint="eastAsia"/>
          </w:rPr>
          <w:t>our</w:t>
        </w:r>
        <w:r w:rsidRPr="00D17D5F">
          <w:t xml:space="preserve"> </w:t>
        </w:r>
      </w:ins>
      <w:r w:rsidR="00D17D5F" w:rsidRPr="00D17D5F">
        <w:t xml:space="preserve">own family, but also about the family as a unit. Throughout </w:t>
      </w:r>
      <w:ins w:id="13" w:author="Chao-Yo Cheng (Staff)" w:date="2025-06-09T17:34:00Z" w16du:dateUtc="2025-06-09T16:34:00Z">
        <w:r w:rsidRPr="00EE2D78">
          <w:t>Millie</w:t>
        </w:r>
        <w:r>
          <w:t>’</w:t>
        </w:r>
        <w:r>
          <w:rPr>
            <w:rFonts w:hint="eastAsia"/>
          </w:rPr>
          <w:t>s</w:t>
        </w:r>
      </w:ins>
      <w:del w:id="14" w:author="Chao-Yo Cheng (Staff)" w:date="2025-06-09T17:34:00Z" w16du:dateUtc="2025-06-09T16:34:00Z">
        <w:r w:rsidR="00D17D5F" w:rsidRPr="00D17D5F" w:rsidDel="00EE2D78">
          <w:delText>my</w:delText>
        </w:r>
      </w:del>
      <w:r w:rsidR="00D17D5F" w:rsidRPr="00D17D5F">
        <w:t xml:space="preserve"> career, </w:t>
      </w:r>
      <w:ins w:id="15" w:author="Chao-Yo Cheng (Staff)" w:date="2025-06-09T17:34:00Z" w16du:dateUtc="2025-06-09T16:34:00Z">
        <w:r w:rsidRPr="00EE2D78">
          <w:t>Millie</w:t>
        </w:r>
      </w:ins>
      <w:del w:id="16" w:author="Chao-Yo Cheng (Staff)" w:date="2025-06-09T17:34:00Z" w16du:dateUtc="2025-06-09T16:34:00Z">
        <w:r w:rsidR="00D17D5F" w:rsidRPr="00D17D5F" w:rsidDel="00EE2D78">
          <w:delText>I</w:delText>
        </w:r>
      </w:del>
      <w:r w:rsidR="00D17D5F" w:rsidRPr="00D17D5F">
        <w:t xml:space="preserve"> </w:t>
      </w:r>
      <w:del w:id="17" w:author="Chao-Yo Cheng (Staff)" w:date="2025-06-09T17:34:00Z" w16du:dateUtc="2025-06-09T16:34:00Z">
        <w:r w:rsidR="00D17D5F" w:rsidRPr="00D17D5F" w:rsidDel="00EE2D78">
          <w:delText xml:space="preserve">have </w:delText>
        </w:r>
      </w:del>
      <w:ins w:id="18" w:author="Chao-Yo Cheng (Staff)" w:date="2025-06-09T17:34:00Z" w16du:dateUtc="2025-06-09T16:34:00Z">
        <w:r w:rsidRPr="00D17D5F">
          <w:t>ha</w:t>
        </w:r>
        <w:r>
          <w:rPr>
            <w:rFonts w:hint="eastAsia"/>
          </w:rPr>
          <w:t>s</w:t>
        </w:r>
        <w:r w:rsidRPr="00D17D5F">
          <w:t xml:space="preserve"> </w:t>
        </w:r>
      </w:ins>
      <w:r w:rsidR="00D17D5F" w:rsidRPr="00D17D5F">
        <w:t>come across various stories about family fallouts, crime, war</w:t>
      </w:r>
      <w:del w:id="19" w:author="Chao-Yo Cheng (Staff)" w:date="2025-06-09T17:34:00Z" w16du:dateUtc="2025-06-09T16:34:00Z">
        <w:r w:rsidR="00D17D5F" w:rsidRPr="00D17D5F" w:rsidDel="00EE2D78">
          <w:delText>,</w:delText>
        </w:r>
      </w:del>
      <w:r w:rsidR="00D17D5F" w:rsidRPr="00D17D5F">
        <w:t xml:space="preserve"> and </w:t>
      </w:r>
      <w:proofErr w:type="spellStart"/>
      <w:r w:rsidR="00D17D5F" w:rsidRPr="00D17D5F">
        <w:t>immigration</w:t>
      </w:r>
      <w:del w:id="20" w:author="Chao-Yo Cheng (Staff)" w:date="2025-06-09T17:35:00Z" w16du:dateUtc="2025-06-09T16:35:00Z">
        <w:r w:rsidR="00D17D5F" w:rsidRPr="00D17D5F" w:rsidDel="00EE2D78">
          <w:delText xml:space="preserve">. Genealogy has increased my knowledge of history and geography. It </w:delText>
        </w:r>
      </w:del>
      <w:ins w:id="21" w:author="Chao-Yo Cheng (Staff)" w:date="2025-06-09T17:35:00Z" w16du:dateUtc="2025-06-09T16:35:00Z">
        <w:r>
          <w:rPr>
            <w:rFonts w:hint="eastAsia"/>
          </w:rPr>
          <w:t>and</w:t>
        </w:r>
        <w:proofErr w:type="spellEnd"/>
        <w:r>
          <w:rPr>
            <w:rFonts w:hint="eastAsia"/>
          </w:rPr>
          <w:t xml:space="preserve"> </w:t>
        </w:r>
      </w:ins>
      <w:r w:rsidR="00D17D5F" w:rsidRPr="00D17D5F">
        <w:t xml:space="preserve">inspires </w:t>
      </w:r>
      <w:ins w:id="22" w:author="Chao-Yo Cheng (Staff)" w:date="2025-06-09T17:35:00Z" w16du:dateUtc="2025-06-09T16:35:00Z">
        <w:r>
          <w:rPr>
            <w:rFonts w:hint="eastAsia"/>
          </w:rPr>
          <w:t>her</w:t>
        </w:r>
      </w:ins>
      <w:del w:id="23" w:author="Chao-Yo Cheng (Staff)" w:date="2025-06-09T17:35:00Z" w16du:dateUtc="2025-06-09T16:35:00Z">
        <w:r w:rsidR="00D17D5F" w:rsidRPr="00D17D5F" w:rsidDel="00EE2D78">
          <w:delText>me</w:delText>
        </w:r>
      </w:del>
      <w:r w:rsidR="00D17D5F" w:rsidRPr="00D17D5F">
        <w:t xml:space="preserve"> to continue to grow that knowledge and improve my research skills.</w:t>
      </w:r>
    </w:p>
    <w:sectPr w:rsidR="00854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5F"/>
    <w:rsid w:val="005D70EA"/>
    <w:rsid w:val="00854440"/>
    <w:rsid w:val="009232DD"/>
    <w:rsid w:val="00A40301"/>
    <w:rsid w:val="00C14224"/>
    <w:rsid w:val="00D17D5F"/>
    <w:rsid w:val="00E921D7"/>
    <w:rsid w:val="00EE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C7FB"/>
  <w15:chartTrackingRefBased/>
  <w15:docId w15:val="{7B67609F-CB52-443B-A512-D5C3B074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7D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7D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7D5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7D5F"/>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D17D5F"/>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D17D5F"/>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D17D5F"/>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D17D5F"/>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D17D5F"/>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7D5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7D5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7D5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7D5F"/>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D17D5F"/>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D17D5F"/>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D17D5F"/>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D17D5F"/>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D17D5F"/>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D17D5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7D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7D5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7D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7D5F"/>
    <w:pPr>
      <w:spacing w:before="160" w:after="160"/>
      <w:jc w:val="center"/>
    </w:pPr>
    <w:rPr>
      <w:i/>
      <w:iCs/>
      <w:color w:val="404040" w:themeColor="text1" w:themeTint="BF"/>
    </w:rPr>
  </w:style>
  <w:style w:type="character" w:customStyle="1" w:styleId="a8">
    <w:name w:val="引用 字符"/>
    <w:basedOn w:val="a0"/>
    <w:link w:val="a7"/>
    <w:uiPriority w:val="29"/>
    <w:rsid w:val="00D17D5F"/>
    <w:rPr>
      <w:i/>
      <w:iCs/>
      <w:color w:val="404040" w:themeColor="text1" w:themeTint="BF"/>
    </w:rPr>
  </w:style>
  <w:style w:type="paragraph" w:styleId="a9">
    <w:name w:val="List Paragraph"/>
    <w:basedOn w:val="a"/>
    <w:uiPriority w:val="34"/>
    <w:qFormat/>
    <w:rsid w:val="00D17D5F"/>
    <w:pPr>
      <w:ind w:left="720"/>
      <w:contextualSpacing/>
    </w:pPr>
  </w:style>
  <w:style w:type="character" w:styleId="aa">
    <w:name w:val="Intense Emphasis"/>
    <w:basedOn w:val="a0"/>
    <w:uiPriority w:val="21"/>
    <w:qFormat/>
    <w:rsid w:val="00D17D5F"/>
    <w:rPr>
      <w:i/>
      <w:iCs/>
      <w:color w:val="0F4761" w:themeColor="accent1" w:themeShade="BF"/>
    </w:rPr>
  </w:style>
  <w:style w:type="paragraph" w:styleId="ab">
    <w:name w:val="Intense Quote"/>
    <w:basedOn w:val="a"/>
    <w:next w:val="a"/>
    <w:link w:val="ac"/>
    <w:uiPriority w:val="30"/>
    <w:qFormat/>
    <w:rsid w:val="00D17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7D5F"/>
    <w:rPr>
      <w:i/>
      <w:iCs/>
      <w:color w:val="0F4761" w:themeColor="accent1" w:themeShade="BF"/>
    </w:rPr>
  </w:style>
  <w:style w:type="character" w:styleId="ad">
    <w:name w:val="Intense Reference"/>
    <w:basedOn w:val="a0"/>
    <w:uiPriority w:val="32"/>
    <w:qFormat/>
    <w:rsid w:val="00D17D5F"/>
    <w:rPr>
      <w:b/>
      <w:bCs/>
      <w:smallCaps/>
      <w:color w:val="0F4761" w:themeColor="accent1" w:themeShade="BF"/>
      <w:spacing w:val="5"/>
    </w:rPr>
  </w:style>
  <w:style w:type="character" w:styleId="ae">
    <w:name w:val="Hyperlink"/>
    <w:basedOn w:val="a0"/>
    <w:uiPriority w:val="99"/>
    <w:unhideWhenUsed/>
    <w:rsid w:val="00A40301"/>
    <w:rPr>
      <w:color w:val="467886" w:themeColor="hyperlink"/>
      <w:u w:val="single"/>
    </w:rPr>
  </w:style>
  <w:style w:type="character" w:styleId="af">
    <w:name w:val="Unresolved Mention"/>
    <w:basedOn w:val="a0"/>
    <w:uiPriority w:val="99"/>
    <w:semiHidden/>
    <w:unhideWhenUsed/>
    <w:rsid w:val="00A40301"/>
    <w:rPr>
      <w:color w:val="605E5C"/>
      <w:shd w:val="clear" w:color="auto" w:fill="E1DFDD"/>
    </w:rPr>
  </w:style>
  <w:style w:type="paragraph" w:styleId="af0">
    <w:name w:val="Revision"/>
    <w:hidden/>
    <w:uiPriority w:val="99"/>
    <w:semiHidden/>
    <w:rsid w:val="00C14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mailto:mmilin02@student.bbk.ac.u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6</cp:revision>
  <dcterms:created xsi:type="dcterms:W3CDTF">2025-06-09T16:31:00Z</dcterms:created>
  <dcterms:modified xsi:type="dcterms:W3CDTF">2025-06-09T16:35:00Z</dcterms:modified>
</cp:coreProperties>
</file>