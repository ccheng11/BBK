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242FC" w14:textId="56C08A92" w:rsidR="004B4FAA" w:rsidRPr="004B4FAA" w:rsidRDefault="004B4FAA" w:rsidP="00EB60DB">
      <w:pPr>
        <w:jc w:val="left"/>
        <w:rPr>
          <w:b/>
          <w:bCs/>
        </w:rPr>
      </w:pPr>
      <w:r w:rsidRPr="004B4FAA">
        <w:rPr>
          <w:b/>
          <w:bCs/>
        </w:rPr>
        <w:t>Personality traits as risk factors of morally ambiguous actions</w:t>
      </w:r>
    </w:p>
    <w:p w14:paraId="5BA3C54D" w14:textId="77777777" w:rsidR="004B4FAA" w:rsidRDefault="004B4FAA" w:rsidP="00EB60DB">
      <w:pPr>
        <w:jc w:val="left"/>
      </w:pPr>
    </w:p>
    <w:p w14:paraId="48D01EA8" w14:textId="77777777" w:rsidR="004B4FAA" w:rsidRDefault="00EB60DB" w:rsidP="00EB60DB">
      <w:pPr>
        <w:jc w:val="left"/>
      </w:pPr>
      <w:r w:rsidRPr="00EB60DB">
        <w:t>CAMERON MAK</w:t>
      </w:r>
    </w:p>
    <w:p w14:paraId="55430255" w14:textId="77777777" w:rsidR="004B4FAA" w:rsidRDefault="00EB60DB" w:rsidP="00EB60DB">
      <w:pPr>
        <w:jc w:val="left"/>
      </w:pPr>
      <w:r w:rsidRPr="00EB60DB">
        <w:t>MSc Social Research</w:t>
      </w:r>
    </w:p>
    <w:p w14:paraId="7B391C9B" w14:textId="6BFBD523" w:rsidR="004B4FAA" w:rsidRDefault="004B4FAA" w:rsidP="00EB60DB">
      <w:pPr>
        <w:jc w:val="left"/>
      </w:pPr>
      <w:hyperlink r:id="rId4" w:history="1">
        <w:r w:rsidRPr="000A2511">
          <w:rPr>
            <w:rStyle w:val="ae"/>
          </w:rPr>
          <w:t>cmak02@student.bbk.ac.uk</w:t>
        </w:r>
      </w:hyperlink>
    </w:p>
    <w:p w14:paraId="1C28D7BE" w14:textId="77777777" w:rsidR="004B4FAA" w:rsidRDefault="004B4FAA" w:rsidP="00EB60DB">
      <w:pPr>
        <w:jc w:val="left"/>
      </w:pPr>
    </w:p>
    <w:p w14:paraId="292EA011" w14:textId="142E713D" w:rsidR="004B4FAA" w:rsidRDefault="00EB60DB" w:rsidP="00EB60DB">
      <w:pPr>
        <w:jc w:val="left"/>
      </w:pPr>
      <w:del w:id="0" w:author="Chao-Yo Cheng (Staff)" w:date="2025-06-09T21:33:00Z" w16du:dateUtc="2025-06-09T20:33:00Z">
        <w:r w:rsidRPr="00EB60DB" w:rsidDel="002E32CA">
          <w:delText>Various studies and</w:delText>
        </w:r>
      </w:del>
      <w:ins w:id="1" w:author="Chao-Yo Cheng (Staff)" w:date="2025-06-09T21:33:00Z" w16du:dateUtc="2025-06-09T20:33:00Z">
        <w:r w:rsidR="002E32CA">
          <w:rPr>
            <w:rFonts w:hint="eastAsia"/>
          </w:rPr>
          <w:t>Exis</w:t>
        </w:r>
      </w:ins>
      <w:ins w:id="2" w:author="Chao-Yo Cheng (Staff)" w:date="2025-06-09T21:34:00Z" w16du:dateUtc="2025-06-09T20:34:00Z">
        <w:r w:rsidR="002E32CA">
          <w:rPr>
            <w:rFonts w:hint="eastAsia"/>
          </w:rPr>
          <w:t>ting</w:t>
        </w:r>
      </w:ins>
      <w:r w:rsidRPr="00EB60DB">
        <w:t xml:space="preserve"> research ha</w:t>
      </w:r>
      <w:del w:id="3" w:author="Chao-Yo Cheng (Staff)" w:date="2025-06-09T21:34:00Z" w16du:dateUtc="2025-06-09T20:34:00Z">
        <w:r w:rsidRPr="00EB60DB" w:rsidDel="002E32CA">
          <w:rPr>
            <w:rFonts w:hint="eastAsia"/>
          </w:rPr>
          <w:delText>ve</w:delText>
        </w:r>
      </w:del>
      <w:ins w:id="4" w:author="Chao-Yo Cheng (Staff)" w:date="2025-06-09T21:34:00Z" w16du:dateUtc="2025-06-09T20:34:00Z">
        <w:r w:rsidR="002E32CA">
          <w:rPr>
            <w:rFonts w:hint="eastAsia"/>
          </w:rPr>
          <w:t>s</w:t>
        </w:r>
      </w:ins>
      <w:r w:rsidRPr="00EB60DB">
        <w:t xml:space="preserve"> explored the criminal </w:t>
      </w:r>
      <w:proofErr w:type="spellStart"/>
      <w:r w:rsidRPr="00EB60DB">
        <w:t>behaviours</w:t>
      </w:r>
      <w:proofErr w:type="spellEnd"/>
      <w:r w:rsidRPr="00EB60DB">
        <w:t xml:space="preserve"> one might engage in and the alignment </w:t>
      </w:r>
      <w:ins w:id="5" w:author="Chao-Yo Cheng (Staff)" w:date="2025-06-09T21:34:00Z" w16du:dateUtc="2025-06-09T20:34:00Z">
        <w:r w:rsidR="002E32CA">
          <w:rPr>
            <w:rFonts w:hint="eastAsia"/>
          </w:rPr>
          <w:t xml:space="preserve">(of what?) </w:t>
        </w:r>
      </w:ins>
      <w:r w:rsidRPr="00EB60DB">
        <w:t xml:space="preserve">with different personality measures. </w:t>
      </w:r>
      <w:del w:id="6" w:author="Chao-Yo Cheng (Staff)" w:date="2025-06-09T21:35:00Z" w16du:dateUtc="2025-06-09T20:35:00Z">
        <w:r w:rsidRPr="00EB60DB" w:rsidDel="002E32CA">
          <w:delText xml:space="preserve">If we observe a relationship between </w:delText>
        </w:r>
        <w:commentRangeStart w:id="7"/>
        <w:r w:rsidRPr="00EB60DB" w:rsidDel="002E32CA">
          <w:delText>the variables</w:delText>
        </w:r>
        <w:commentRangeEnd w:id="7"/>
        <w:r w:rsidR="002E32CA" w:rsidDel="002E32CA">
          <w:rPr>
            <w:rStyle w:val="af1"/>
          </w:rPr>
          <w:commentReference w:id="7"/>
        </w:r>
        <w:r w:rsidRPr="00EB60DB" w:rsidDel="002E32CA">
          <w:delText xml:space="preserve">, we can develop more concrete measures of estimating one’s propensity for committing morally ambiguous </w:delText>
        </w:r>
        <w:commentRangeStart w:id="8"/>
        <w:r w:rsidRPr="00EB60DB" w:rsidDel="002E32CA">
          <w:delText>actions</w:delText>
        </w:r>
      </w:del>
      <w:commentRangeEnd w:id="8"/>
      <w:r w:rsidR="002E32CA">
        <w:rPr>
          <w:rStyle w:val="af1"/>
        </w:rPr>
        <w:commentReference w:id="8"/>
      </w:r>
      <w:r w:rsidRPr="00EB60DB">
        <w:t xml:space="preserve">. This study explores the relationship between multiple personality measures to </w:t>
      </w:r>
      <w:commentRangeStart w:id="9"/>
      <w:r w:rsidRPr="00EB60DB">
        <w:t>affirm</w:t>
      </w:r>
      <w:commentRangeEnd w:id="9"/>
      <w:r w:rsidR="002E32CA">
        <w:rPr>
          <w:rStyle w:val="af1"/>
        </w:rPr>
        <w:commentReference w:id="9"/>
      </w:r>
      <w:r w:rsidRPr="00EB60DB">
        <w:t xml:space="preserve"> previous research conclusions </w:t>
      </w:r>
      <w:del w:id="10" w:author="Chao-Yo Cheng (Staff)" w:date="2025-06-09T21:36:00Z" w16du:dateUtc="2025-06-09T20:36:00Z">
        <w:r w:rsidRPr="00EB60DB" w:rsidDel="002E32CA">
          <w:delText xml:space="preserve">of </w:delText>
        </w:r>
      </w:del>
      <w:ins w:id="11" w:author="Chao-Yo Cheng (Staff)" w:date="2025-06-09T21:36:00Z" w16du:dateUtc="2025-06-09T20:36:00Z">
        <w:r w:rsidR="002E32CA">
          <w:rPr>
            <w:rFonts w:hint="eastAsia"/>
          </w:rPr>
          <w:t>pm</w:t>
        </w:r>
        <w:r w:rsidR="002E32CA" w:rsidRPr="00EB60DB">
          <w:t xml:space="preserve"> </w:t>
        </w:r>
      </w:ins>
      <w:r w:rsidRPr="00EB60DB">
        <w:t xml:space="preserve">the relationships between the personality traits and committing criminal </w:t>
      </w:r>
      <w:proofErr w:type="spellStart"/>
      <w:r w:rsidRPr="00EB60DB">
        <w:t>behaviours</w:t>
      </w:r>
      <w:proofErr w:type="spellEnd"/>
      <w:r w:rsidRPr="00EB60DB">
        <w:t xml:space="preserve"> by observing whether or not there are consistencies among the variables, unrelated to </w:t>
      </w:r>
      <w:commentRangeStart w:id="12"/>
      <w:r w:rsidRPr="00EB60DB">
        <w:t>crime</w:t>
      </w:r>
      <w:commentRangeEnd w:id="12"/>
      <w:r w:rsidR="002E32CA">
        <w:rPr>
          <w:rStyle w:val="af1"/>
        </w:rPr>
        <w:commentReference w:id="12"/>
      </w:r>
      <w:r w:rsidRPr="00EB60DB">
        <w:t xml:space="preserve">. Data from the UK Household Longitudinal Study will be used, with various personality trait variables such as the </w:t>
      </w:r>
      <w:del w:id="13" w:author="Chao-Yo Cheng (Staff)" w:date="2025-06-09T21:36:00Z" w16du:dateUtc="2025-06-09T20:36:00Z">
        <w:r w:rsidRPr="00EB60DB" w:rsidDel="002E32CA">
          <w:delText xml:space="preserve">big </w:delText>
        </w:r>
      </w:del>
      <w:ins w:id="14" w:author="Chao-Yo Cheng (Staff)" w:date="2025-06-09T21:36:00Z" w16du:dateUtc="2025-06-09T20:36:00Z">
        <w:r w:rsidR="002E32CA">
          <w:rPr>
            <w:rFonts w:hint="eastAsia"/>
          </w:rPr>
          <w:t>B</w:t>
        </w:r>
        <w:r w:rsidR="002E32CA" w:rsidRPr="00EB60DB">
          <w:t xml:space="preserve">ig </w:t>
        </w:r>
      </w:ins>
      <w:r w:rsidRPr="00EB60DB">
        <w:t xml:space="preserve">5, risk attitudes and locus of control, from various members of households and the intertwining relationships will be explored through various statistical measures. This study seeks to find consistent relationships between the variables which align with the relationships previously found in current </w:t>
      </w:r>
      <w:commentRangeStart w:id="15"/>
      <w:r w:rsidRPr="00EB60DB">
        <w:t>research</w:t>
      </w:r>
      <w:commentRangeEnd w:id="15"/>
      <w:r w:rsidR="002E32CA">
        <w:rPr>
          <w:rStyle w:val="af1"/>
        </w:rPr>
        <w:commentReference w:id="15"/>
      </w:r>
      <w:r w:rsidRPr="00EB60DB">
        <w:t>.</w:t>
      </w:r>
    </w:p>
    <w:p w14:paraId="574C1E3E" w14:textId="77777777" w:rsidR="004B4FAA" w:rsidRDefault="004B4FAA" w:rsidP="00EB60DB">
      <w:pPr>
        <w:jc w:val="left"/>
      </w:pPr>
    </w:p>
    <w:p w14:paraId="2E4AAEDC" w14:textId="536DCA29" w:rsidR="00854440" w:rsidRDefault="002E32CA" w:rsidP="00EB60DB">
      <w:pPr>
        <w:jc w:val="left"/>
      </w:pPr>
      <w:ins w:id="16" w:author="Chao-Yo Cheng (Staff)" w:date="2025-06-09T21:32:00Z" w16du:dateUtc="2025-06-09T20:32:00Z">
        <w:r>
          <w:rPr>
            <w:rFonts w:hint="eastAsia"/>
          </w:rPr>
          <w:t xml:space="preserve">Cameron Mak is </w:t>
        </w:r>
      </w:ins>
      <w:del w:id="17" w:author="Chao-Yo Cheng (Staff)" w:date="2025-06-09T21:32:00Z" w16du:dateUtc="2025-06-09T20:32:00Z">
        <w:r w:rsidR="00EB60DB" w:rsidRPr="00EB60DB" w:rsidDel="002E32CA">
          <w:delText xml:space="preserve">I am </w:delText>
        </w:r>
      </w:del>
      <w:r w:rsidR="00EB60DB" w:rsidRPr="00EB60DB">
        <w:t xml:space="preserve">a Social Research </w:t>
      </w:r>
      <w:ins w:id="18" w:author="Chao-Yo Cheng (Staff)" w:date="2025-06-09T21:32:00Z" w16du:dateUtc="2025-06-09T20:32:00Z">
        <w:r>
          <w:rPr>
            <w:rFonts w:hint="eastAsia"/>
          </w:rPr>
          <w:t>m</w:t>
        </w:r>
      </w:ins>
      <w:del w:id="19" w:author="Chao-Yo Cheng (Staff)" w:date="2025-06-09T21:32:00Z" w16du:dateUtc="2025-06-09T20:32:00Z">
        <w:r w:rsidR="00EB60DB" w:rsidRPr="00EB60DB" w:rsidDel="002E32CA">
          <w:delText>M</w:delText>
        </w:r>
      </w:del>
      <w:r w:rsidR="00EB60DB" w:rsidRPr="00EB60DB">
        <w:t>aster</w:t>
      </w:r>
      <w:ins w:id="20" w:author="Chao-Yo Cheng (Staff)" w:date="2025-06-09T21:32:00Z" w16du:dateUtc="2025-06-09T20:32:00Z">
        <w:r>
          <w:t>’</w:t>
        </w:r>
      </w:ins>
      <w:del w:id="21" w:author="Chao-Yo Cheng (Staff)" w:date="2025-06-09T21:32:00Z" w16du:dateUtc="2025-06-09T20:32:00Z">
        <w:r w:rsidR="00EB60DB" w:rsidRPr="00EB60DB" w:rsidDel="002E32CA">
          <w:delText>'</w:delText>
        </w:r>
      </w:del>
      <w:r w:rsidR="00EB60DB" w:rsidRPr="00EB60DB">
        <w:t xml:space="preserve">s student </w:t>
      </w:r>
      <w:del w:id="22" w:author="Chao-Yo Cheng (Staff)" w:date="2025-06-09T21:33:00Z" w16du:dateUtc="2025-06-09T20:33:00Z">
        <w:r w:rsidR="00EB60DB" w:rsidRPr="00EB60DB" w:rsidDel="002E32CA">
          <w:delText xml:space="preserve">currently studying </w:delText>
        </w:r>
      </w:del>
      <w:r w:rsidR="00EB60DB" w:rsidRPr="00EB60DB">
        <w:t xml:space="preserve">at Birkbeck. </w:t>
      </w:r>
      <w:ins w:id="23" w:author="Chao-Yo Cheng (Staff)" w:date="2025-06-09T21:33:00Z" w16du:dateUtc="2025-06-09T20:33:00Z">
        <w:r>
          <w:rPr>
            <w:rFonts w:hint="eastAsia"/>
          </w:rPr>
          <w:t>He is</w:t>
        </w:r>
      </w:ins>
      <w:del w:id="24" w:author="Chao-Yo Cheng (Staff)" w:date="2025-06-09T21:33:00Z" w16du:dateUtc="2025-06-09T20:33:00Z">
        <w:r w:rsidR="00EB60DB" w:rsidRPr="00EB60DB" w:rsidDel="002E32CA">
          <w:delText>I am</w:delText>
        </w:r>
      </w:del>
      <w:r w:rsidR="00EB60DB" w:rsidRPr="00EB60DB">
        <w:t xml:space="preserve"> interested in </w:t>
      </w:r>
      <w:del w:id="25" w:author="Chao-Yo Cheng (Staff)" w:date="2025-06-09T21:33:00Z" w16du:dateUtc="2025-06-09T20:33:00Z">
        <w:r w:rsidR="00EB60DB" w:rsidRPr="00EB60DB" w:rsidDel="002E32CA">
          <w:rPr>
            <w:rFonts w:hint="eastAsia"/>
          </w:rPr>
          <w:delText>the way</w:delText>
        </w:r>
      </w:del>
      <w:ins w:id="26" w:author="Chao-Yo Cheng (Staff)" w:date="2025-06-09T21:33:00Z" w16du:dateUtc="2025-06-09T20:33:00Z">
        <w:r>
          <w:rPr>
            <w:rFonts w:hint="eastAsia"/>
          </w:rPr>
          <w:t>how</w:t>
        </w:r>
      </w:ins>
      <w:r w:rsidR="00EB60DB" w:rsidRPr="00EB60DB">
        <w:t xml:space="preserve"> someone's identity and personality interact with various other life factors to determine their likelihood of undertaking morally ambiguous actions. </w:t>
      </w:r>
      <w:del w:id="27" w:author="Chao-Yo Cheng (Staff)" w:date="2025-06-09T21:33:00Z" w16du:dateUtc="2025-06-09T20:33:00Z">
        <w:r w:rsidR="00EB60DB" w:rsidRPr="00EB60DB" w:rsidDel="002E32CA">
          <w:delText xml:space="preserve">I </w:delText>
        </w:r>
      </w:del>
      <w:commentRangeStart w:id="28"/>
      <w:ins w:id="29" w:author="Chao-Yo Cheng (Staff)" w:date="2025-06-09T21:33:00Z" w16du:dateUtc="2025-06-09T20:33:00Z">
        <w:r>
          <w:rPr>
            <w:rFonts w:hint="eastAsia"/>
          </w:rPr>
          <w:t>He</w:t>
        </w:r>
        <w:r w:rsidRPr="00EB60DB">
          <w:t xml:space="preserve"> </w:t>
        </w:r>
      </w:ins>
      <w:r w:rsidR="00EB60DB" w:rsidRPr="00EB60DB">
        <w:t>seek</w:t>
      </w:r>
      <w:ins w:id="30" w:author="Chao-Yo Cheng (Staff)" w:date="2025-06-09T21:33:00Z" w16du:dateUtc="2025-06-09T20:33:00Z">
        <w:r>
          <w:rPr>
            <w:rFonts w:hint="eastAsia"/>
          </w:rPr>
          <w:t>s</w:t>
        </w:r>
      </w:ins>
      <w:r w:rsidR="00EB60DB" w:rsidRPr="00EB60DB">
        <w:t xml:space="preserve"> to explore this relationship to discover a way to more accurately predict or measure the likelihood of someone taking a morally ambiguous action or being able to make the right choice in an ambiguous situation</w:t>
      </w:r>
      <w:commentRangeEnd w:id="28"/>
      <w:r>
        <w:rPr>
          <w:rStyle w:val="af1"/>
        </w:rPr>
        <w:commentReference w:id="28"/>
      </w:r>
      <w:r w:rsidR="00EB60DB" w:rsidRPr="00EB60DB">
        <w:t>.</w:t>
      </w:r>
    </w:p>
    <w:sectPr w:rsidR="0085444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 w:author="Chao-Yo Cheng (Staff)" w:date="2025-06-09T21:34:00Z" w:initials="CC">
    <w:p w14:paraId="6A2DBAD5" w14:textId="77777777" w:rsidR="002E32CA" w:rsidRDefault="002E32CA" w:rsidP="002E32CA">
      <w:pPr>
        <w:pStyle w:val="af2"/>
      </w:pPr>
      <w:r>
        <w:rPr>
          <w:rStyle w:val="af1"/>
        </w:rPr>
        <w:annotationRef/>
      </w:r>
      <w:r>
        <w:t>What variables?</w:t>
      </w:r>
    </w:p>
  </w:comment>
  <w:comment w:id="8" w:author="Chao-Yo Cheng (Staff)" w:date="2025-06-09T21:35:00Z" w:initials="CC">
    <w:p w14:paraId="07794865" w14:textId="77777777" w:rsidR="002E32CA" w:rsidRDefault="002E32CA" w:rsidP="002E32CA">
      <w:pPr>
        <w:pStyle w:val="af2"/>
      </w:pPr>
      <w:r>
        <w:rPr>
          <w:rStyle w:val="af1"/>
        </w:rPr>
        <w:annotationRef/>
      </w:r>
      <w:r>
        <w:t>Rewrite this and place this as the last part of your abstract to show the broader implications of your research.</w:t>
      </w:r>
    </w:p>
  </w:comment>
  <w:comment w:id="9" w:author="Chao-Yo Cheng (Staff)" w:date="2025-06-09T21:35:00Z" w:initials="CC">
    <w:p w14:paraId="14F3639C" w14:textId="77777777" w:rsidR="002E32CA" w:rsidRDefault="002E32CA" w:rsidP="002E32CA">
      <w:pPr>
        <w:pStyle w:val="af2"/>
      </w:pPr>
      <w:r>
        <w:rPr>
          <w:rStyle w:val="af1"/>
        </w:rPr>
        <w:annotationRef/>
      </w:r>
      <w:r>
        <w:t>So it is mostly confirmatory? Or you are replicating someone’s work?</w:t>
      </w:r>
    </w:p>
  </w:comment>
  <w:comment w:id="12" w:author="Chao-Yo Cheng (Staff)" w:date="2025-06-09T21:36:00Z" w:initials="CC">
    <w:p w14:paraId="2841299C" w14:textId="77777777" w:rsidR="002E32CA" w:rsidRDefault="002E32CA" w:rsidP="002E32CA">
      <w:pPr>
        <w:pStyle w:val="af2"/>
      </w:pPr>
      <w:r>
        <w:rPr>
          <w:rStyle w:val="af1"/>
        </w:rPr>
        <w:annotationRef/>
      </w:r>
      <w:r>
        <w:t>Repetitive.</w:t>
      </w:r>
    </w:p>
  </w:comment>
  <w:comment w:id="15" w:author="Chao-Yo Cheng (Staff)" w:date="2025-06-09T21:37:00Z" w:initials="CC">
    <w:p w14:paraId="49D18978" w14:textId="77777777" w:rsidR="002E32CA" w:rsidRDefault="002E32CA" w:rsidP="002E32CA">
      <w:pPr>
        <w:pStyle w:val="af2"/>
      </w:pPr>
      <w:r>
        <w:rPr>
          <w:rStyle w:val="af1"/>
        </w:rPr>
        <w:annotationRef/>
      </w:r>
      <w:r>
        <w:t>You may need to get ready for the conversation about what is really new about your research. I am also curious about how you set the distinction between criminal activities and the so-called “morally ambiguous decisions.”</w:t>
      </w:r>
    </w:p>
  </w:comment>
  <w:comment w:id="28" w:author="Chao-Yo Cheng (Staff)" w:date="2025-06-09T21:37:00Z" w:initials="CC">
    <w:p w14:paraId="6D679719" w14:textId="77777777" w:rsidR="002E32CA" w:rsidRDefault="002E32CA" w:rsidP="002E32CA">
      <w:pPr>
        <w:pStyle w:val="af2"/>
      </w:pPr>
      <w:r>
        <w:rPr>
          <w:rStyle w:val="af1"/>
        </w:rPr>
        <w:annotationRef/>
      </w:r>
      <w:r>
        <w:t>This should go into your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A2DBAD5" w15:done="0"/>
  <w15:commentEx w15:paraId="07794865" w15:done="0"/>
  <w15:commentEx w15:paraId="14F3639C" w15:done="0"/>
  <w15:commentEx w15:paraId="2841299C" w15:done="0"/>
  <w15:commentEx w15:paraId="49D18978" w15:done="0"/>
  <w15:commentEx w15:paraId="6D6797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7A77A4" w16cex:dateUtc="2025-06-09T20:34:00Z"/>
  <w16cex:commentExtensible w16cex:durableId="1D307955" w16cex:dateUtc="2025-06-09T20:35:00Z"/>
  <w16cex:commentExtensible w16cex:durableId="510E1017" w16cex:dateUtc="2025-06-09T20:35:00Z"/>
  <w16cex:commentExtensible w16cex:durableId="351B0BBC" w16cex:dateUtc="2025-06-09T20:36:00Z"/>
  <w16cex:commentExtensible w16cex:durableId="0AF64E5E" w16cex:dateUtc="2025-06-09T20:37:00Z"/>
  <w16cex:commentExtensible w16cex:durableId="34A63F71" w16cex:dateUtc="2025-06-09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A2DBAD5" w16cid:durableId="437A77A4"/>
  <w16cid:commentId w16cid:paraId="07794865" w16cid:durableId="1D307955"/>
  <w16cid:commentId w16cid:paraId="14F3639C" w16cid:durableId="510E1017"/>
  <w16cid:commentId w16cid:paraId="2841299C" w16cid:durableId="351B0BBC"/>
  <w16cid:commentId w16cid:paraId="49D18978" w16cid:durableId="0AF64E5E"/>
  <w16cid:commentId w16cid:paraId="6D679719" w16cid:durableId="34A63F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ao-Yo Cheng (Staff)">
    <w15:presenceInfo w15:providerId="AD" w15:userId="S::c.cheng@bbk.ac.uk::05f98b69-1bc2-41bd-ad68-8e2106234a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0DB"/>
    <w:rsid w:val="002E32CA"/>
    <w:rsid w:val="004B4FAA"/>
    <w:rsid w:val="00697F5B"/>
    <w:rsid w:val="00854440"/>
    <w:rsid w:val="00EB6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1801A"/>
  <w15:chartTrackingRefBased/>
  <w15:docId w15:val="{2668951A-6A13-4A05-8123-357FDCADC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60D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B60D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B60D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B60DB"/>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EB60DB"/>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EB60DB"/>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EB60DB"/>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EB60DB"/>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EB60DB"/>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60D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B60D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B60D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B60DB"/>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EB60DB"/>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EB60DB"/>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EB60DB"/>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EB60DB"/>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EB60DB"/>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EB60D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B60D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B60D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B60D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B60DB"/>
    <w:pPr>
      <w:spacing w:before="160" w:after="160"/>
      <w:jc w:val="center"/>
    </w:pPr>
    <w:rPr>
      <w:i/>
      <w:iCs/>
      <w:color w:val="404040" w:themeColor="text1" w:themeTint="BF"/>
    </w:rPr>
  </w:style>
  <w:style w:type="character" w:customStyle="1" w:styleId="a8">
    <w:name w:val="引用 字符"/>
    <w:basedOn w:val="a0"/>
    <w:link w:val="a7"/>
    <w:uiPriority w:val="29"/>
    <w:rsid w:val="00EB60DB"/>
    <w:rPr>
      <w:i/>
      <w:iCs/>
      <w:color w:val="404040" w:themeColor="text1" w:themeTint="BF"/>
    </w:rPr>
  </w:style>
  <w:style w:type="paragraph" w:styleId="a9">
    <w:name w:val="List Paragraph"/>
    <w:basedOn w:val="a"/>
    <w:uiPriority w:val="34"/>
    <w:qFormat/>
    <w:rsid w:val="00EB60DB"/>
    <w:pPr>
      <w:ind w:left="720"/>
      <w:contextualSpacing/>
    </w:pPr>
  </w:style>
  <w:style w:type="character" w:styleId="aa">
    <w:name w:val="Intense Emphasis"/>
    <w:basedOn w:val="a0"/>
    <w:uiPriority w:val="21"/>
    <w:qFormat/>
    <w:rsid w:val="00EB60DB"/>
    <w:rPr>
      <w:i/>
      <w:iCs/>
      <w:color w:val="0F4761" w:themeColor="accent1" w:themeShade="BF"/>
    </w:rPr>
  </w:style>
  <w:style w:type="paragraph" w:styleId="ab">
    <w:name w:val="Intense Quote"/>
    <w:basedOn w:val="a"/>
    <w:next w:val="a"/>
    <w:link w:val="ac"/>
    <w:uiPriority w:val="30"/>
    <w:qFormat/>
    <w:rsid w:val="00EB60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B60DB"/>
    <w:rPr>
      <w:i/>
      <w:iCs/>
      <w:color w:val="0F4761" w:themeColor="accent1" w:themeShade="BF"/>
    </w:rPr>
  </w:style>
  <w:style w:type="character" w:styleId="ad">
    <w:name w:val="Intense Reference"/>
    <w:basedOn w:val="a0"/>
    <w:uiPriority w:val="32"/>
    <w:qFormat/>
    <w:rsid w:val="00EB60DB"/>
    <w:rPr>
      <w:b/>
      <w:bCs/>
      <w:smallCaps/>
      <w:color w:val="0F4761" w:themeColor="accent1" w:themeShade="BF"/>
      <w:spacing w:val="5"/>
    </w:rPr>
  </w:style>
  <w:style w:type="character" w:styleId="ae">
    <w:name w:val="Hyperlink"/>
    <w:basedOn w:val="a0"/>
    <w:uiPriority w:val="99"/>
    <w:unhideWhenUsed/>
    <w:rsid w:val="004B4FAA"/>
    <w:rPr>
      <w:color w:val="467886" w:themeColor="hyperlink"/>
      <w:u w:val="single"/>
    </w:rPr>
  </w:style>
  <w:style w:type="character" w:styleId="af">
    <w:name w:val="Unresolved Mention"/>
    <w:basedOn w:val="a0"/>
    <w:uiPriority w:val="99"/>
    <w:semiHidden/>
    <w:unhideWhenUsed/>
    <w:rsid w:val="004B4FAA"/>
    <w:rPr>
      <w:color w:val="605E5C"/>
      <w:shd w:val="clear" w:color="auto" w:fill="E1DFDD"/>
    </w:rPr>
  </w:style>
  <w:style w:type="paragraph" w:styleId="af0">
    <w:name w:val="Revision"/>
    <w:hidden/>
    <w:uiPriority w:val="99"/>
    <w:semiHidden/>
    <w:rsid w:val="002E32CA"/>
  </w:style>
  <w:style w:type="character" w:styleId="af1">
    <w:name w:val="annotation reference"/>
    <w:basedOn w:val="a0"/>
    <w:uiPriority w:val="99"/>
    <w:semiHidden/>
    <w:unhideWhenUsed/>
    <w:rsid w:val="002E32CA"/>
    <w:rPr>
      <w:sz w:val="21"/>
      <w:szCs w:val="21"/>
    </w:rPr>
  </w:style>
  <w:style w:type="paragraph" w:styleId="af2">
    <w:name w:val="annotation text"/>
    <w:basedOn w:val="a"/>
    <w:link w:val="af3"/>
    <w:uiPriority w:val="99"/>
    <w:unhideWhenUsed/>
    <w:rsid w:val="002E32CA"/>
    <w:pPr>
      <w:jc w:val="left"/>
    </w:pPr>
  </w:style>
  <w:style w:type="character" w:customStyle="1" w:styleId="af3">
    <w:name w:val="批注文字 字符"/>
    <w:basedOn w:val="a0"/>
    <w:link w:val="af2"/>
    <w:uiPriority w:val="99"/>
    <w:rsid w:val="002E32CA"/>
  </w:style>
  <w:style w:type="paragraph" w:styleId="af4">
    <w:name w:val="annotation subject"/>
    <w:basedOn w:val="af2"/>
    <w:next w:val="af2"/>
    <w:link w:val="af5"/>
    <w:uiPriority w:val="99"/>
    <w:semiHidden/>
    <w:unhideWhenUsed/>
    <w:rsid w:val="002E32CA"/>
    <w:rPr>
      <w:b/>
      <w:bCs/>
    </w:rPr>
  </w:style>
  <w:style w:type="character" w:customStyle="1" w:styleId="af5">
    <w:name w:val="批注主题 字符"/>
    <w:basedOn w:val="af3"/>
    <w:link w:val="af4"/>
    <w:uiPriority w:val="99"/>
    <w:semiHidden/>
    <w:rsid w:val="002E32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mailto:cmak02@student.bbk.ac.uk"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Chao-Yo Cheng (Staff)</dc:creator>
  <cp:keywords/>
  <dc:description/>
  <cp:lastModifiedBy>Chao-Yo Cheng (Staff)</cp:lastModifiedBy>
  <cp:revision>4</cp:revision>
  <dcterms:created xsi:type="dcterms:W3CDTF">2025-06-09T20:31:00Z</dcterms:created>
  <dcterms:modified xsi:type="dcterms:W3CDTF">2025-06-09T20:38:00Z</dcterms:modified>
</cp:coreProperties>
</file>