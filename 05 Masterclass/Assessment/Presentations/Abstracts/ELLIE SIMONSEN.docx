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FA1CE" w14:textId="0C5197FB" w:rsidR="00BB46B2" w:rsidRDefault="00BB46B2" w:rsidP="00BB46B2">
      <w:pPr>
        <w:jc w:val="left"/>
      </w:pPr>
      <w:del w:id="0" w:author="Chao-Yo Cheng (Staff)" w:date="2025-06-09T21:09:00Z" w16du:dateUtc="2025-06-09T20:09:00Z">
        <w:r w:rsidRPr="006B336B" w:rsidDel="00BB46B2">
          <w:delText>What influence does</w:delText>
        </w:r>
      </w:del>
      <w:ins w:id="1" w:author="Chao-Yo Cheng (Staff)" w:date="2025-06-09T21:09:00Z" w16du:dateUtc="2025-06-09T20:09:00Z">
        <w:r>
          <w:rPr>
            <w:rFonts w:hint="eastAsia"/>
          </w:rPr>
          <w:t>How</w:t>
        </w:r>
      </w:ins>
      <w:r w:rsidRPr="006B336B">
        <w:t xml:space="preserve"> working on Defra Animal Welfare policies </w:t>
      </w:r>
      <w:del w:id="2" w:author="Chao-Yo Cheng (Staff)" w:date="2025-06-09T21:10:00Z" w16du:dateUtc="2025-06-09T20:10:00Z">
        <w:r w:rsidRPr="006B336B" w:rsidDel="00BB46B2">
          <w:delText>have on</w:delText>
        </w:r>
      </w:del>
      <w:ins w:id="3" w:author="Chao-Yo Cheng (Staff)" w:date="2025-06-09T21:10:00Z" w16du:dateUtc="2025-06-09T20:10:00Z">
        <w:r>
          <w:rPr>
            <w:rFonts w:hint="eastAsia"/>
          </w:rPr>
          <w:t>shapes</w:t>
        </w:r>
      </w:ins>
      <w:r w:rsidRPr="006B336B">
        <w:t xml:space="preserve"> diet and lifestyle choices</w:t>
      </w:r>
      <w:del w:id="4" w:author="Chao-Yo Cheng (Staff)" w:date="2025-06-09T21:10:00Z" w16du:dateUtc="2025-06-09T20:10:00Z">
        <w:r w:rsidRPr="006B336B" w:rsidDel="00BB46B2">
          <w:delText>?</w:delText>
        </w:r>
      </w:del>
    </w:p>
    <w:p w14:paraId="438F6D28" w14:textId="77777777" w:rsidR="00BB46B2" w:rsidRDefault="00BB46B2" w:rsidP="00BB46B2">
      <w:pPr>
        <w:jc w:val="left"/>
      </w:pPr>
    </w:p>
    <w:p w14:paraId="11A6F5A6" w14:textId="5AD80F31" w:rsidR="00BB46B2" w:rsidRDefault="00EA21C6" w:rsidP="00BB46B2">
      <w:pPr>
        <w:jc w:val="left"/>
      </w:pPr>
      <w:r>
        <w:rPr>
          <w:rFonts w:hint="eastAsia"/>
        </w:rPr>
        <w:t>E</w:t>
      </w:r>
      <w:r w:rsidR="00D0520F">
        <w:rPr>
          <w:rFonts w:hint="eastAsia"/>
        </w:rPr>
        <w:t>LLIE</w:t>
      </w:r>
      <w:r w:rsidR="006B336B" w:rsidRPr="006B336B">
        <w:t xml:space="preserve"> SIMONSEN</w:t>
      </w:r>
    </w:p>
    <w:p w14:paraId="55069AD8" w14:textId="77777777" w:rsidR="00BB46B2" w:rsidRDefault="006B336B" w:rsidP="00BB46B2">
      <w:pPr>
        <w:jc w:val="left"/>
      </w:pPr>
      <w:r w:rsidRPr="006B336B">
        <w:t>MSc Social Research</w:t>
      </w:r>
    </w:p>
    <w:p w14:paraId="54704D6E" w14:textId="482B551F" w:rsidR="00BB46B2" w:rsidRDefault="00BB46B2" w:rsidP="00BB46B2">
      <w:pPr>
        <w:jc w:val="left"/>
      </w:pPr>
      <w:hyperlink r:id="rId5" w:history="1">
        <w:r w:rsidRPr="00567AAE">
          <w:rPr>
            <w:rStyle w:val="ae"/>
          </w:rPr>
          <w:t>esimon07@student.bbk.ac.uk</w:t>
        </w:r>
      </w:hyperlink>
    </w:p>
    <w:p w14:paraId="2A4C0894" w14:textId="77777777" w:rsidR="00BB46B2" w:rsidRDefault="00BB46B2" w:rsidP="00BB46B2">
      <w:pPr>
        <w:jc w:val="left"/>
      </w:pPr>
    </w:p>
    <w:p w14:paraId="4193A0BB" w14:textId="24F434C2" w:rsidR="00BB46B2" w:rsidRDefault="006B336B" w:rsidP="00BB46B2">
      <w:pPr>
        <w:jc w:val="left"/>
      </w:pPr>
      <w:commentRangeStart w:id="5"/>
      <w:r w:rsidRPr="006B336B">
        <w:t>Public attitudes data</w:t>
      </w:r>
      <w:commentRangeEnd w:id="5"/>
      <w:r w:rsidR="00625D99">
        <w:rPr>
          <w:rStyle w:val="af1"/>
        </w:rPr>
        <w:commentReference w:id="5"/>
      </w:r>
      <w:r w:rsidRPr="006B336B">
        <w:t xml:space="preserve"> reveal that British people care about animal welfare, but research shows that </w:t>
      </w:r>
      <w:commentRangeStart w:id="6"/>
      <w:r w:rsidRPr="006B336B">
        <w:t>knowledge of the reality of farming</w:t>
      </w:r>
      <w:commentRangeEnd w:id="6"/>
      <w:r w:rsidR="00625D99">
        <w:rPr>
          <w:rStyle w:val="af1"/>
        </w:rPr>
        <w:commentReference w:id="6"/>
      </w:r>
      <w:r w:rsidRPr="006B336B">
        <w:t xml:space="preserve"> is limited. </w:t>
      </w:r>
      <w:commentRangeStart w:id="7"/>
      <w:r w:rsidRPr="006B336B">
        <w:t>Those who work in animal welfare policy are aware. So, does this have any influence on their choices around animal products?</w:t>
      </w:r>
      <w:commentRangeEnd w:id="7"/>
      <w:r w:rsidR="00625D99">
        <w:rPr>
          <w:rStyle w:val="af1"/>
        </w:rPr>
        <w:commentReference w:id="7"/>
      </w:r>
      <w:del w:id="8" w:author="Chao-Yo Cheng (Staff)" w:date="2025-06-09T21:12:00Z" w16du:dateUtc="2025-06-09T20:12:00Z">
        <w:r w:rsidRPr="006B336B" w:rsidDel="00625D99">
          <w:delText xml:space="preserve"> This has not been studied before, so this piece will fill an evidence gap</w:delText>
        </w:r>
      </w:del>
      <w:r w:rsidRPr="006B336B">
        <w:t xml:space="preserve">. The research will take a qualitative, interpretivist approach, using </w:t>
      </w:r>
      <w:ins w:id="9" w:author="Chao-Yo Cheng (Staff)" w:date="2025-06-09T21:12:00Z" w16du:dateUtc="2025-06-09T20:12:00Z">
        <w:r w:rsidR="00625D99" w:rsidRPr="006B336B">
          <w:t xml:space="preserve">semi-structured </w:t>
        </w:r>
      </w:ins>
      <w:r w:rsidRPr="006B336B">
        <w:t>interviews</w:t>
      </w:r>
      <w:del w:id="10" w:author="Chao-Yo Cheng (Staff)" w:date="2025-06-09T21:12:00Z" w16du:dateUtc="2025-06-09T20:12:00Z">
        <w:r w:rsidRPr="006B336B" w:rsidDel="00625D99">
          <w:delText xml:space="preserve"> which will be semi-structured, exploratory, and inductive</w:delText>
        </w:r>
      </w:del>
      <w:r w:rsidRPr="006B336B">
        <w:t xml:space="preserve">. Using purposive sampling, I plan to interview around 20 DEFRA (Department for Environment, Food and Rural Affairs) staff who work on farm animal welfare policies in policy, delivery, analytical and veterinary roles. This approach will enable the </w:t>
      </w:r>
      <w:del w:id="11" w:author="Chao-Yo Cheng (Staff)" w:date="2025-06-09T21:12:00Z" w16du:dateUtc="2025-06-09T20:12:00Z">
        <w:r w:rsidRPr="006B336B" w:rsidDel="00625D99">
          <w:delText xml:space="preserve">exploration </w:delText>
        </w:r>
      </w:del>
      <w:ins w:id="12" w:author="Chao-Yo Cheng (Staff)" w:date="2025-06-09T21:12:00Z" w16du:dateUtc="2025-06-09T20:12:00Z">
        <w:r w:rsidR="00625D99">
          <w:rPr>
            <w:rFonts w:hint="eastAsia"/>
          </w:rPr>
          <w:t>understanding(?)</w:t>
        </w:r>
        <w:r w:rsidR="00625D99" w:rsidRPr="006B336B">
          <w:t xml:space="preserve"> </w:t>
        </w:r>
      </w:ins>
      <w:r w:rsidRPr="006B336B">
        <w:t xml:space="preserve">of </w:t>
      </w:r>
      <w:ins w:id="13" w:author="Chao-Yo Cheng (Staff)" w:date="2025-06-09T21:12:00Z" w16du:dateUtc="2025-06-09T20:12:00Z">
        <w:r w:rsidR="00625D99">
          <w:rPr>
            <w:rFonts w:hint="eastAsia"/>
          </w:rPr>
          <w:t xml:space="preserve">how </w:t>
        </w:r>
      </w:ins>
      <w:r w:rsidRPr="006B336B">
        <w:t xml:space="preserve">subjective experiences and attitudes </w:t>
      </w:r>
      <w:ins w:id="14" w:author="Chao-Yo Cheng (Staff)" w:date="2025-06-09T21:13:00Z" w16du:dateUtc="2025-06-09T20:13:00Z">
        <w:r w:rsidR="00625D99">
          <w:rPr>
            <w:rFonts w:hint="eastAsia"/>
          </w:rPr>
          <w:t xml:space="preserve">link together so as </w:t>
        </w:r>
      </w:ins>
      <w:r w:rsidRPr="006B336B">
        <w:t>to</w:t>
      </w:r>
      <w:ins w:id="15" w:author="Chao-Yo Cheng (Staff)" w:date="2025-06-09T21:13:00Z" w16du:dateUtc="2025-06-09T20:13:00Z">
        <w:r w:rsidR="00625D99">
          <w:rPr>
            <w:rFonts w:hint="eastAsia"/>
          </w:rPr>
          <w:t xml:space="preserve"> shed light on</w:t>
        </w:r>
      </w:ins>
      <w:del w:id="16" w:author="Chao-Yo Cheng (Staff)" w:date="2025-06-09T21:13:00Z" w16du:dateUtc="2025-06-09T20:13:00Z">
        <w:r w:rsidRPr="006B336B" w:rsidDel="00625D99">
          <w:delText xml:space="preserve"> investigate</w:delText>
        </w:r>
      </w:del>
      <w:r w:rsidRPr="006B336B">
        <w:t xml:space="preserve"> the relationship between career, identity and </w:t>
      </w:r>
      <w:commentRangeStart w:id="17"/>
      <w:r w:rsidRPr="006B336B">
        <w:t>choices</w:t>
      </w:r>
      <w:commentRangeEnd w:id="17"/>
      <w:r w:rsidR="00625D99">
        <w:rPr>
          <w:rStyle w:val="af1"/>
        </w:rPr>
        <w:commentReference w:id="17"/>
      </w:r>
      <w:r w:rsidRPr="006B336B">
        <w:t xml:space="preserve">. The research will also explore the human-animal relationship, ethical and moral values and how this intertwines with diet and lifestyle choices, particularly in reference to career and </w:t>
      </w:r>
      <w:commentRangeStart w:id="18"/>
      <w:r w:rsidRPr="006B336B">
        <w:t>identity</w:t>
      </w:r>
      <w:commentRangeEnd w:id="18"/>
      <w:r w:rsidR="00625D99">
        <w:rPr>
          <w:rStyle w:val="af1"/>
        </w:rPr>
        <w:commentReference w:id="18"/>
      </w:r>
      <w:r w:rsidRPr="006B336B">
        <w:t xml:space="preserve">. </w:t>
      </w:r>
      <w:commentRangeStart w:id="19"/>
      <w:r w:rsidRPr="006B336B">
        <w:t>The notion of knowledge and power, and Bourdieu’s habitus, will be used to aid in thematically analysing the data</w:t>
      </w:r>
      <w:commentRangeEnd w:id="19"/>
      <w:r w:rsidR="00625D99">
        <w:rPr>
          <w:rStyle w:val="af1"/>
        </w:rPr>
        <w:commentReference w:id="19"/>
      </w:r>
      <w:r w:rsidRPr="006B336B">
        <w:t xml:space="preserve">. </w:t>
      </w:r>
      <w:commentRangeStart w:id="20"/>
      <w:r w:rsidRPr="006B336B">
        <w:t xml:space="preserve">I expect to gain rich insights about the intersection between career, identity and choices, with not only career influencing choices but choices influencing </w:t>
      </w:r>
      <w:commentRangeStart w:id="21"/>
      <w:r w:rsidRPr="006B336B">
        <w:t>career</w:t>
      </w:r>
      <w:commentRangeEnd w:id="20"/>
      <w:r w:rsidR="00625D99">
        <w:rPr>
          <w:rStyle w:val="af1"/>
        </w:rPr>
        <w:commentReference w:id="20"/>
      </w:r>
      <w:commentRangeEnd w:id="21"/>
      <w:r w:rsidR="00826F60">
        <w:rPr>
          <w:rStyle w:val="af1"/>
        </w:rPr>
        <w:commentReference w:id="21"/>
      </w:r>
      <w:r w:rsidRPr="006B336B">
        <w:t>.</w:t>
      </w:r>
    </w:p>
    <w:p w14:paraId="63BBC562" w14:textId="77777777" w:rsidR="00BB46B2" w:rsidRDefault="00BB46B2" w:rsidP="00BB46B2">
      <w:pPr>
        <w:jc w:val="left"/>
      </w:pPr>
    </w:p>
    <w:p w14:paraId="6C48259A" w14:textId="25856411" w:rsidR="00854440" w:rsidRDefault="006B336B" w:rsidP="00BB46B2">
      <w:pPr>
        <w:jc w:val="left"/>
      </w:pPr>
      <w:del w:id="22" w:author="Chao-Yo Cheng (Staff)" w:date="2025-06-09T21:15:00Z" w16du:dateUtc="2025-06-09T20:15:00Z">
        <w:r w:rsidRPr="006B336B" w:rsidDel="00625D99">
          <w:delText>I am</w:delText>
        </w:r>
      </w:del>
      <w:ins w:id="23" w:author="Chao-Yo Cheng (Staff)" w:date="2025-06-09T21:15:00Z" w16du:dateUtc="2025-06-09T20:15:00Z">
        <w:r w:rsidR="00625D99">
          <w:rPr>
            <w:rFonts w:hint="eastAsia"/>
          </w:rPr>
          <w:t>Ellie Simonson is</w:t>
        </w:r>
      </w:ins>
      <w:r w:rsidRPr="006B336B">
        <w:t xml:space="preserve"> currently working as a Government Social Researcher for Defra in the central evaluation team. Up until this year, </w:t>
      </w:r>
      <w:del w:id="24" w:author="Chao-Yo Cheng (Staff)" w:date="2025-06-09T21:15:00Z" w16du:dateUtc="2025-06-09T20:15:00Z">
        <w:r w:rsidRPr="006B336B" w:rsidDel="00625D99">
          <w:delText xml:space="preserve">I </w:delText>
        </w:r>
      </w:del>
      <w:ins w:id="25" w:author="Chao-Yo Cheng (Staff)" w:date="2025-06-09T21:15:00Z" w16du:dateUtc="2025-06-09T20:15:00Z">
        <w:r w:rsidR="00625D99">
          <w:rPr>
            <w:rFonts w:hint="eastAsia"/>
          </w:rPr>
          <w:t>she</w:t>
        </w:r>
        <w:r w:rsidR="00625D99" w:rsidRPr="006B336B">
          <w:t xml:space="preserve"> </w:t>
        </w:r>
      </w:ins>
      <w:r w:rsidRPr="006B336B">
        <w:t xml:space="preserve">was working in the animal health and welfare team as a social researcher, which is where </w:t>
      </w:r>
      <w:del w:id="26" w:author="Chao-Yo Cheng (Staff)" w:date="2025-06-09T21:15:00Z" w16du:dateUtc="2025-06-09T20:15:00Z">
        <w:r w:rsidRPr="006B336B" w:rsidDel="00625D99">
          <w:delText xml:space="preserve">my </w:delText>
        </w:r>
      </w:del>
      <w:ins w:id="27" w:author="Chao-Yo Cheng (Staff)" w:date="2025-06-09T21:15:00Z" w16du:dateUtc="2025-06-09T20:15:00Z">
        <w:r w:rsidR="00625D99">
          <w:rPr>
            <w:rFonts w:hint="eastAsia"/>
          </w:rPr>
          <w:t>her</w:t>
        </w:r>
        <w:r w:rsidR="00625D99" w:rsidRPr="006B336B">
          <w:t xml:space="preserve"> </w:t>
        </w:r>
        <w:r w:rsidR="00625D99">
          <w:rPr>
            <w:rFonts w:hint="eastAsia"/>
          </w:rPr>
          <w:t xml:space="preserve">research </w:t>
        </w:r>
      </w:ins>
      <w:r w:rsidRPr="006B336B">
        <w:t>idea</w:t>
      </w:r>
      <w:del w:id="28" w:author="Chao-Yo Cheng (Staff)" w:date="2025-06-09T21:15:00Z" w16du:dateUtc="2025-06-09T20:15:00Z">
        <w:r w:rsidRPr="006B336B" w:rsidDel="00625D99">
          <w:delText xml:space="preserve"> for my dissertation</w:delText>
        </w:r>
      </w:del>
      <w:r w:rsidRPr="006B336B">
        <w:t xml:space="preserve"> was inspired. Working as a government researcher means </w:t>
      </w:r>
      <w:ins w:id="29" w:author="Chao-Yo Cheng (Staff)" w:date="2025-06-09T21:15:00Z" w16du:dateUtc="2025-06-09T20:15:00Z">
        <w:r w:rsidR="00625D99">
          <w:rPr>
            <w:rFonts w:hint="eastAsia"/>
          </w:rPr>
          <w:t xml:space="preserve">she has </w:t>
        </w:r>
      </w:ins>
      <w:del w:id="30" w:author="Chao-Yo Cheng (Staff)" w:date="2025-06-09T21:15:00Z" w16du:dateUtc="2025-06-09T20:15:00Z">
        <w:r w:rsidRPr="006B336B" w:rsidDel="00625D99">
          <w:delText xml:space="preserve">I have </w:delText>
        </w:r>
      </w:del>
      <w:r w:rsidRPr="006B336B">
        <w:t xml:space="preserve">and will in the future work on </w:t>
      </w:r>
      <w:commentRangeStart w:id="31"/>
      <w:r w:rsidRPr="006B336B">
        <w:t>a range of projects using a range of methods</w:t>
      </w:r>
      <w:commentRangeEnd w:id="31"/>
      <w:r w:rsidR="00625D99">
        <w:rPr>
          <w:rStyle w:val="af1"/>
        </w:rPr>
        <w:commentReference w:id="31"/>
      </w:r>
      <w:r w:rsidRPr="006B336B">
        <w:t xml:space="preserve">, but </w:t>
      </w:r>
      <w:del w:id="32" w:author="Chao-Yo Cheng (Staff)" w:date="2025-06-09T21:16:00Z" w16du:dateUtc="2025-06-09T20:16:00Z">
        <w:r w:rsidRPr="006B336B" w:rsidDel="00625D99">
          <w:delText xml:space="preserve">I </w:delText>
        </w:r>
      </w:del>
      <w:ins w:id="33" w:author="Chao-Yo Cheng (Staff)" w:date="2025-06-09T21:16:00Z" w16du:dateUtc="2025-06-09T20:16:00Z">
        <w:r w:rsidR="00625D99">
          <w:rPr>
            <w:rFonts w:hint="eastAsia"/>
          </w:rPr>
          <w:t>she has</w:t>
        </w:r>
        <w:r w:rsidR="00625D99" w:rsidRPr="006B336B">
          <w:t xml:space="preserve"> </w:t>
        </w:r>
      </w:ins>
      <w:del w:id="34" w:author="Chao-Yo Cheng (Staff)" w:date="2025-06-09T21:16:00Z" w16du:dateUtc="2025-06-09T20:16:00Z">
        <w:r w:rsidRPr="006B336B" w:rsidDel="00625D99">
          <w:delText xml:space="preserve">have </w:delText>
        </w:r>
      </w:del>
      <w:r w:rsidRPr="006B336B">
        <w:t xml:space="preserve">an affinity for qualitative research as </w:t>
      </w:r>
      <w:del w:id="35" w:author="Chao-Yo Cheng (Staff)" w:date="2025-06-09T21:16:00Z" w16du:dateUtc="2025-06-09T20:16:00Z">
        <w:r w:rsidRPr="006B336B" w:rsidDel="00625D99">
          <w:delText xml:space="preserve">I </w:delText>
        </w:r>
      </w:del>
      <w:ins w:id="36" w:author="Chao-Yo Cheng (Staff)" w:date="2025-06-09T21:16:00Z" w16du:dateUtc="2025-06-09T20:16:00Z">
        <w:r w:rsidR="00625D99">
          <w:rPr>
            <w:rFonts w:hint="eastAsia"/>
          </w:rPr>
          <w:t>she</w:t>
        </w:r>
        <w:r w:rsidR="00625D99" w:rsidRPr="006B336B">
          <w:t xml:space="preserve"> </w:t>
        </w:r>
      </w:ins>
      <w:r w:rsidRPr="006B336B">
        <w:t>believe</w:t>
      </w:r>
      <w:ins w:id="37" w:author="Chao-Yo Cheng (Staff)" w:date="2025-06-09T21:16:00Z" w16du:dateUtc="2025-06-09T20:16:00Z">
        <w:r w:rsidR="00625D99">
          <w:rPr>
            <w:rFonts w:hint="eastAsia"/>
          </w:rPr>
          <w:t>s</w:t>
        </w:r>
      </w:ins>
      <w:r w:rsidRPr="006B336B">
        <w:t xml:space="preserve"> we learn the most from delving deep into </w:t>
      </w:r>
      <w:del w:id="38" w:author="Chao-Yo Cheng (Staff)" w:date="2025-06-09T21:16:00Z" w16du:dateUtc="2025-06-09T20:16:00Z">
        <w:r w:rsidRPr="006B336B" w:rsidDel="0053191E">
          <w:delText xml:space="preserve">individuals' </w:delText>
        </w:r>
      </w:del>
      <w:r w:rsidRPr="006B336B">
        <w:t>thoughts and experiences</w:t>
      </w:r>
      <w:ins w:id="39" w:author="Chao-Yo Cheng (Staff)" w:date="2025-06-09T21:16:00Z" w16du:dateUtc="2025-06-09T20:16:00Z">
        <w:r w:rsidR="0053191E">
          <w:rPr>
            <w:rFonts w:hint="eastAsia"/>
          </w:rPr>
          <w:t xml:space="preserve"> of individuals</w:t>
        </w:r>
      </w:ins>
      <w:r w:rsidRPr="006B336B">
        <w:t>.</w:t>
      </w:r>
    </w:p>
    <w:sectPr w:rsidR="0085444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Chao-Yo Cheng (Staff)" w:date="2025-06-09T21:10:00Z" w:initials="CC">
    <w:p w14:paraId="7975502F" w14:textId="77777777" w:rsidR="00625D99" w:rsidRDefault="00625D99" w:rsidP="00625D99">
      <w:pPr>
        <w:pStyle w:val="af2"/>
      </w:pPr>
      <w:r>
        <w:rPr>
          <w:rStyle w:val="af1"/>
        </w:rPr>
        <w:annotationRef/>
      </w:r>
      <w:r>
        <w:t>Wonder if you could be a bit of more specific? Survey data?</w:t>
      </w:r>
    </w:p>
  </w:comment>
  <w:comment w:id="6" w:author="Chao-Yo Cheng (Staff)" w:date="2025-06-09T21:11:00Z" w:initials="CC">
    <w:p w14:paraId="3420ED4F" w14:textId="77777777" w:rsidR="00625D99" w:rsidRDefault="00625D99" w:rsidP="00625D99">
      <w:pPr>
        <w:pStyle w:val="af2"/>
      </w:pPr>
      <w:r>
        <w:rPr>
          <w:rStyle w:val="af1"/>
        </w:rPr>
        <w:annotationRef/>
      </w:r>
      <w:r>
        <w:t>I do not follow you here, and this sentence does not seem follow from what you have just said.</w:t>
      </w:r>
    </w:p>
  </w:comment>
  <w:comment w:id="7" w:author="Chao-Yo Cheng (Staff)" w:date="2025-06-09T21:11:00Z" w:initials="CC">
    <w:p w14:paraId="641D9C3A" w14:textId="77777777" w:rsidR="00625D99" w:rsidRDefault="00625D99" w:rsidP="00625D99">
      <w:pPr>
        <w:pStyle w:val="af2"/>
      </w:pPr>
      <w:r>
        <w:rPr>
          <w:rStyle w:val="af1"/>
        </w:rPr>
        <w:annotationRef/>
      </w:r>
      <w:r>
        <w:t>This statement comes out of nowhere. Revise to fill in the gap of your reasoning.</w:t>
      </w:r>
    </w:p>
  </w:comment>
  <w:comment w:id="17" w:author="Chao-Yo Cheng (Staff)" w:date="2025-06-09T21:13:00Z" w:initials="CC">
    <w:p w14:paraId="2887FC48" w14:textId="77777777" w:rsidR="00826F60" w:rsidRDefault="00625D99" w:rsidP="00826F60">
      <w:pPr>
        <w:pStyle w:val="af2"/>
      </w:pPr>
      <w:r>
        <w:rPr>
          <w:rStyle w:val="af1"/>
        </w:rPr>
        <w:annotationRef/>
      </w:r>
      <w:r w:rsidR="00826F60">
        <w:t>This sentence is a bit too complicated and reads more like a collection of keywords. That is, you need to work on writing sentences that really inform substantively.</w:t>
      </w:r>
    </w:p>
  </w:comment>
  <w:comment w:id="18" w:author="Chao-Yo Cheng (Staff)" w:date="2025-06-09T21:14:00Z" w:initials="CC">
    <w:p w14:paraId="3730947A" w14:textId="6647976F" w:rsidR="00625D99" w:rsidRDefault="00625D99" w:rsidP="00625D99">
      <w:pPr>
        <w:pStyle w:val="af2"/>
      </w:pPr>
      <w:r>
        <w:rPr>
          <w:rStyle w:val="af1"/>
        </w:rPr>
        <w:annotationRef/>
      </w:r>
      <w:r>
        <w:t>See my previous comments.</w:t>
      </w:r>
    </w:p>
  </w:comment>
  <w:comment w:id="19" w:author="Chao-Yo Cheng (Staff)" w:date="2025-06-09T21:14:00Z" w:initials="CC">
    <w:p w14:paraId="478C0CA5" w14:textId="77777777" w:rsidR="0047742B" w:rsidRDefault="00625D99" w:rsidP="0047742B">
      <w:pPr>
        <w:pStyle w:val="af2"/>
      </w:pPr>
      <w:r>
        <w:rPr>
          <w:rStyle w:val="af1"/>
        </w:rPr>
        <w:annotationRef/>
      </w:r>
      <w:r w:rsidR="0047742B">
        <w:t>Great, and in the end perhaps you can make it into part of your title.</w:t>
      </w:r>
    </w:p>
  </w:comment>
  <w:comment w:id="20" w:author="Chao-Yo Cheng (Staff)" w:date="2025-06-09T21:14:00Z" w:initials="CC">
    <w:p w14:paraId="5138C5DD" w14:textId="48EE7173" w:rsidR="00625D99" w:rsidRDefault="00625D99" w:rsidP="00625D99">
      <w:pPr>
        <w:pStyle w:val="af2"/>
      </w:pPr>
      <w:r>
        <w:rPr>
          <w:rStyle w:val="af1"/>
        </w:rPr>
        <w:annotationRef/>
      </w:r>
      <w:r>
        <w:t>This sounds quite repetitive.</w:t>
      </w:r>
    </w:p>
  </w:comment>
  <w:comment w:id="21" w:author="Chao-Yo Cheng (Staff)" w:date="2025-06-09T23:44:00Z" w:initials="CC">
    <w:p w14:paraId="7BFF68EC" w14:textId="77777777" w:rsidR="00826F60" w:rsidRDefault="00826F60" w:rsidP="00826F60">
      <w:pPr>
        <w:pStyle w:val="af2"/>
      </w:pPr>
      <w:r>
        <w:rPr>
          <w:rStyle w:val="af1"/>
        </w:rPr>
        <w:annotationRef/>
      </w:r>
      <w:r>
        <w:t>Perhaps you need to say more about the “so-what” aspect of this project.</w:t>
      </w:r>
    </w:p>
  </w:comment>
  <w:comment w:id="31" w:author="Chao-Yo Cheng (Staff)" w:date="2025-06-09T21:16:00Z" w:initials="CC">
    <w:p w14:paraId="1BCB74E9" w14:textId="5468B2A9" w:rsidR="00625D99" w:rsidRDefault="00625D99" w:rsidP="00625D99">
      <w:pPr>
        <w:pStyle w:val="af2"/>
      </w:pPr>
      <w:r>
        <w:rPr>
          <w:rStyle w:val="af1"/>
        </w:rPr>
        <w:annotationRef/>
      </w:r>
      <w:r>
        <w:t>Specify.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75502F" w15:done="0"/>
  <w15:commentEx w15:paraId="3420ED4F" w15:done="0"/>
  <w15:commentEx w15:paraId="641D9C3A" w15:done="0"/>
  <w15:commentEx w15:paraId="2887FC48" w15:done="0"/>
  <w15:commentEx w15:paraId="3730947A" w15:done="0"/>
  <w15:commentEx w15:paraId="478C0CA5" w15:done="0"/>
  <w15:commentEx w15:paraId="5138C5DD" w15:done="0"/>
  <w15:commentEx w15:paraId="7BFF68EC" w15:done="0"/>
  <w15:commentEx w15:paraId="1BCB74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B3912F" w16cex:dateUtc="2025-06-09T20:10:00Z"/>
  <w16cex:commentExtensible w16cex:durableId="7F29155D" w16cex:dateUtc="2025-06-09T20:11:00Z"/>
  <w16cex:commentExtensible w16cex:durableId="0BAADD3C" w16cex:dateUtc="2025-06-09T20:11:00Z"/>
  <w16cex:commentExtensible w16cex:durableId="520F7905" w16cex:dateUtc="2025-06-09T20:13:00Z"/>
  <w16cex:commentExtensible w16cex:durableId="34F397B8" w16cex:dateUtc="2025-06-09T20:14:00Z"/>
  <w16cex:commentExtensible w16cex:durableId="20E7CAD6" w16cex:dateUtc="2025-06-09T20:14:00Z"/>
  <w16cex:commentExtensible w16cex:durableId="0CD09F12" w16cex:dateUtc="2025-06-09T20:14:00Z"/>
  <w16cex:commentExtensible w16cex:durableId="1B9858A7" w16cex:dateUtc="2025-06-09T22:44:00Z"/>
  <w16cex:commentExtensible w16cex:durableId="164F0B2F" w16cex:dateUtc="2025-06-09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75502F" w16cid:durableId="46B3912F"/>
  <w16cid:commentId w16cid:paraId="3420ED4F" w16cid:durableId="7F29155D"/>
  <w16cid:commentId w16cid:paraId="641D9C3A" w16cid:durableId="0BAADD3C"/>
  <w16cid:commentId w16cid:paraId="2887FC48" w16cid:durableId="520F7905"/>
  <w16cid:commentId w16cid:paraId="3730947A" w16cid:durableId="34F397B8"/>
  <w16cid:commentId w16cid:paraId="478C0CA5" w16cid:durableId="20E7CAD6"/>
  <w16cid:commentId w16cid:paraId="5138C5DD" w16cid:durableId="0CD09F12"/>
  <w16cid:commentId w16cid:paraId="7BFF68EC" w16cid:durableId="1B9858A7"/>
  <w16cid:commentId w16cid:paraId="1BCB74E9" w16cid:durableId="164F0B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o-Yo Cheng (Staff)">
    <w15:presenceInfo w15:providerId="AD" w15:userId="S::c.cheng@bbk.ac.uk::05f98b69-1bc2-41bd-ad68-8e2106234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6B"/>
    <w:rsid w:val="0047742B"/>
    <w:rsid w:val="0053191E"/>
    <w:rsid w:val="00625D99"/>
    <w:rsid w:val="006B336B"/>
    <w:rsid w:val="00702FB2"/>
    <w:rsid w:val="00826F60"/>
    <w:rsid w:val="00854440"/>
    <w:rsid w:val="00AE78FD"/>
    <w:rsid w:val="00BB46B2"/>
    <w:rsid w:val="00C67358"/>
    <w:rsid w:val="00D0520F"/>
    <w:rsid w:val="00EA2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8B06"/>
  <w15:chartTrackingRefBased/>
  <w15:docId w15:val="{73DC872E-C9D8-4792-A6C3-13038893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336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B33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B336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B336B"/>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6B336B"/>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6B336B"/>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6B336B"/>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6B336B"/>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6B336B"/>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336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B336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B336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B336B"/>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6B336B"/>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6B336B"/>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6B336B"/>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6B336B"/>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6B336B"/>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6B336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B33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B336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B33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B336B"/>
    <w:pPr>
      <w:spacing w:before="160" w:after="160"/>
      <w:jc w:val="center"/>
    </w:pPr>
    <w:rPr>
      <w:i/>
      <w:iCs/>
      <w:color w:val="404040" w:themeColor="text1" w:themeTint="BF"/>
    </w:rPr>
  </w:style>
  <w:style w:type="character" w:customStyle="1" w:styleId="a8">
    <w:name w:val="引用 字符"/>
    <w:basedOn w:val="a0"/>
    <w:link w:val="a7"/>
    <w:uiPriority w:val="29"/>
    <w:rsid w:val="006B336B"/>
    <w:rPr>
      <w:i/>
      <w:iCs/>
      <w:color w:val="404040" w:themeColor="text1" w:themeTint="BF"/>
    </w:rPr>
  </w:style>
  <w:style w:type="paragraph" w:styleId="a9">
    <w:name w:val="List Paragraph"/>
    <w:basedOn w:val="a"/>
    <w:uiPriority w:val="34"/>
    <w:qFormat/>
    <w:rsid w:val="006B336B"/>
    <w:pPr>
      <w:ind w:left="720"/>
      <w:contextualSpacing/>
    </w:pPr>
  </w:style>
  <w:style w:type="character" w:styleId="aa">
    <w:name w:val="Intense Emphasis"/>
    <w:basedOn w:val="a0"/>
    <w:uiPriority w:val="21"/>
    <w:qFormat/>
    <w:rsid w:val="006B336B"/>
    <w:rPr>
      <w:i/>
      <w:iCs/>
      <w:color w:val="0F4761" w:themeColor="accent1" w:themeShade="BF"/>
    </w:rPr>
  </w:style>
  <w:style w:type="paragraph" w:styleId="ab">
    <w:name w:val="Intense Quote"/>
    <w:basedOn w:val="a"/>
    <w:next w:val="a"/>
    <w:link w:val="ac"/>
    <w:uiPriority w:val="30"/>
    <w:qFormat/>
    <w:rsid w:val="006B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B336B"/>
    <w:rPr>
      <w:i/>
      <w:iCs/>
      <w:color w:val="0F4761" w:themeColor="accent1" w:themeShade="BF"/>
    </w:rPr>
  </w:style>
  <w:style w:type="character" w:styleId="ad">
    <w:name w:val="Intense Reference"/>
    <w:basedOn w:val="a0"/>
    <w:uiPriority w:val="32"/>
    <w:qFormat/>
    <w:rsid w:val="006B336B"/>
    <w:rPr>
      <w:b/>
      <w:bCs/>
      <w:smallCaps/>
      <w:color w:val="0F4761" w:themeColor="accent1" w:themeShade="BF"/>
      <w:spacing w:val="5"/>
    </w:rPr>
  </w:style>
  <w:style w:type="character" w:styleId="ae">
    <w:name w:val="Hyperlink"/>
    <w:basedOn w:val="a0"/>
    <w:uiPriority w:val="99"/>
    <w:unhideWhenUsed/>
    <w:rsid w:val="00BB46B2"/>
    <w:rPr>
      <w:color w:val="467886" w:themeColor="hyperlink"/>
      <w:u w:val="single"/>
    </w:rPr>
  </w:style>
  <w:style w:type="character" w:styleId="af">
    <w:name w:val="Unresolved Mention"/>
    <w:basedOn w:val="a0"/>
    <w:uiPriority w:val="99"/>
    <w:semiHidden/>
    <w:unhideWhenUsed/>
    <w:rsid w:val="00BB46B2"/>
    <w:rPr>
      <w:color w:val="605E5C"/>
      <w:shd w:val="clear" w:color="auto" w:fill="E1DFDD"/>
    </w:rPr>
  </w:style>
  <w:style w:type="paragraph" w:styleId="af0">
    <w:name w:val="Revision"/>
    <w:hidden/>
    <w:uiPriority w:val="99"/>
    <w:semiHidden/>
    <w:rsid w:val="00BB46B2"/>
  </w:style>
  <w:style w:type="character" w:styleId="af1">
    <w:name w:val="annotation reference"/>
    <w:basedOn w:val="a0"/>
    <w:uiPriority w:val="99"/>
    <w:semiHidden/>
    <w:unhideWhenUsed/>
    <w:rsid w:val="00625D99"/>
    <w:rPr>
      <w:sz w:val="21"/>
      <w:szCs w:val="21"/>
    </w:rPr>
  </w:style>
  <w:style w:type="paragraph" w:styleId="af2">
    <w:name w:val="annotation text"/>
    <w:basedOn w:val="a"/>
    <w:link w:val="af3"/>
    <w:uiPriority w:val="99"/>
    <w:unhideWhenUsed/>
    <w:rsid w:val="00625D99"/>
    <w:pPr>
      <w:jc w:val="left"/>
    </w:pPr>
  </w:style>
  <w:style w:type="character" w:customStyle="1" w:styleId="af3">
    <w:name w:val="批注文字 字符"/>
    <w:basedOn w:val="a0"/>
    <w:link w:val="af2"/>
    <w:uiPriority w:val="99"/>
    <w:rsid w:val="00625D99"/>
  </w:style>
  <w:style w:type="paragraph" w:styleId="af4">
    <w:name w:val="annotation subject"/>
    <w:basedOn w:val="af2"/>
    <w:next w:val="af2"/>
    <w:link w:val="af5"/>
    <w:uiPriority w:val="99"/>
    <w:semiHidden/>
    <w:unhideWhenUsed/>
    <w:rsid w:val="00625D99"/>
    <w:rPr>
      <w:b/>
      <w:bCs/>
    </w:rPr>
  </w:style>
  <w:style w:type="character" w:customStyle="1" w:styleId="af5">
    <w:name w:val="批注主题 字符"/>
    <w:basedOn w:val="af3"/>
    <w:link w:val="af4"/>
    <w:uiPriority w:val="99"/>
    <w:semiHidden/>
    <w:rsid w:val="00625D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esimon07@student.bbk.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9FF3E-3B77-4766-98B6-4FE932CC0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10</cp:revision>
  <dcterms:created xsi:type="dcterms:W3CDTF">2025-06-09T20:08:00Z</dcterms:created>
  <dcterms:modified xsi:type="dcterms:W3CDTF">2025-06-09T22:47:00Z</dcterms:modified>
</cp:coreProperties>
</file>