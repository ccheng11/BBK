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3F16E" w14:textId="42F72D00" w:rsidR="00FF0B26" w:rsidRPr="00FF0B26" w:rsidRDefault="00FF0B26" w:rsidP="00FF0B26">
      <w:pPr>
        <w:jc w:val="left"/>
        <w:rPr>
          <w:b/>
          <w:bCs/>
        </w:rPr>
      </w:pPr>
      <w:del w:id="0" w:author="Chao-Yo Cheng (Staff)" w:date="2025-06-09T17:24:00Z" w16du:dateUtc="2025-06-09T16:24:00Z">
        <w:r w:rsidRPr="00FF0B26" w:rsidDel="008A7900">
          <w:rPr>
            <w:b/>
            <w:bCs/>
          </w:rPr>
          <w:delText>Exploring a</w:delText>
        </w:r>
      </w:del>
      <w:ins w:id="1" w:author="Chao-Yo Cheng (Staff)" w:date="2025-06-09T17:24:00Z" w16du:dateUtc="2025-06-09T16:24:00Z">
        <w:r w:rsidR="008A7900">
          <w:rPr>
            <w:rFonts w:hint="eastAsia"/>
            <w:b/>
            <w:bCs/>
          </w:rPr>
          <w:t>A</w:t>
        </w:r>
      </w:ins>
      <w:r w:rsidRPr="00FF0B26">
        <w:rPr>
          <w:b/>
          <w:bCs/>
        </w:rPr>
        <w:t>ttitudes towards risk-taki</w:t>
      </w:r>
      <w:r w:rsidRPr="00FF0B26">
        <w:rPr>
          <w:rFonts w:hint="eastAsia"/>
          <w:b/>
          <w:bCs/>
        </w:rPr>
        <w:t>n</w:t>
      </w:r>
      <w:r w:rsidRPr="00FF0B26">
        <w:rPr>
          <w:b/>
          <w:bCs/>
        </w:rPr>
        <w:t xml:space="preserve">g </w:t>
      </w:r>
      <w:proofErr w:type="spellStart"/>
      <w:r w:rsidRPr="00FF0B26">
        <w:rPr>
          <w:b/>
          <w:bCs/>
        </w:rPr>
        <w:t>behaviours</w:t>
      </w:r>
      <w:proofErr w:type="spellEnd"/>
      <w:r w:rsidRPr="00FF0B26">
        <w:rPr>
          <w:b/>
          <w:bCs/>
        </w:rPr>
        <w:t xml:space="preserve"> among working class young adults with congenital heart disease</w:t>
      </w:r>
    </w:p>
    <w:p w14:paraId="6C6E0047" w14:textId="77777777" w:rsidR="00FF0B26" w:rsidRDefault="00FF0B26" w:rsidP="00FF0B26">
      <w:pPr>
        <w:jc w:val="left"/>
      </w:pPr>
    </w:p>
    <w:p w14:paraId="6EA3B9A8" w14:textId="77777777" w:rsidR="00FF0B26" w:rsidRDefault="00FF0B26" w:rsidP="00FF0B26">
      <w:pPr>
        <w:jc w:val="left"/>
      </w:pPr>
      <w:r>
        <w:t>JOE SANKEY-HOMER</w:t>
      </w:r>
      <w:r>
        <w:rPr>
          <w:rFonts w:hint="eastAsia"/>
        </w:rPr>
        <w:t xml:space="preserve"> (</w:t>
      </w:r>
      <w:proofErr w:type="spellStart"/>
      <w:r>
        <w:t>PgDip</w:t>
      </w:r>
      <w:proofErr w:type="spellEnd"/>
      <w:r>
        <w:t xml:space="preserve"> Social Research</w:t>
      </w:r>
      <w:r>
        <w:rPr>
          <w:rFonts w:hint="eastAsia"/>
        </w:rPr>
        <w:t>)</w:t>
      </w:r>
    </w:p>
    <w:p w14:paraId="375BF1FB" w14:textId="0EC69AB4" w:rsidR="00FF0B26" w:rsidRPr="00FF0B26" w:rsidRDefault="00FF0B26" w:rsidP="00FF0B26">
      <w:pPr>
        <w:jc w:val="left"/>
        <w:rPr>
          <w:rFonts w:hint="eastAsia"/>
        </w:rPr>
      </w:pPr>
      <w:hyperlink r:id="rId4" w:history="1">
        <w:r w:rsidRPr="002A76AF">
          <w:rPr>
            <w:rStyle w:val="ae"/>
          </w:rPr>
          <w:t>jsanke03@student.bbk.ac.uk</w:t>
        </w:r>
      </w:hyperlink>
      <w:r>
        <w:rPr>
          <w:rFonts w:hint="eastAsia"/>
        </w:rPr>
        <w:t xml:space="preserve"> </w:t>
      </w:r>
    </w:p>
    <w:p w14:paraId="1F4461B6" w14:textId="77777777" w:rsidR="00FF0B26" w:rsidRDefault="00FF0B26" w:rsidP="00FF0B26">
      <w:pPr>
        <w:jc w:val="left"/>
        <w:rPr>
          <w:rFonts w:hint="eastAsia"/>
        </w:rPr>
      </w:pPr>
    </w:p>
    <w:p w14:paraId="0F357BC7" w14:textId="7C6C851E" w:rsidR="00FF0B26" w:rsidRDefault="00FF0B26" w:rsidP="00FF0B26">
      <w:pPr>
        <w:jc w:val="left"/>
      </w:pPr>
      <w:del w:id="2" w:author="Chao-Yo Cheng (Staff)" w:date="2025-06-09T17:28:00Z" w16du:dateUtc="2025-06-09T16:28:00Z">
        <w:r w:rsidDel="008A7900">
          <w:delText>This is a qualitative study investigating how working-class young adults with congenital heart disease (CHD) conceptualise ‘risk’ in relation to their condition, and their attitudes toward risk-taking behaviours that may compromise their cardiovascular health.</w:delText>
        </w:r>
        <w:r w:rsidDel="008A7900">
          <w:rPr>
            <w:rFonts w:hint="eastAsia"/>
          </w:rPr>
          <w:delText xml:space="preserve"> </w:delText>
        </w:r>
      </w:del>
      <w:r>
        <w:t xml:space="preserve">While </w:t>
      </w:r>
      <w:del w:id="3" w:author="Chao-Yo Cheng (Staff)" w:date="2025-06-09T17:26:00Z" w16du:dateUtc="2025-06-09T16:26:00Z">
        <w:r w:rsidDel="008A7900">
          <w:delText xml:space="preserve">there is </w:delText>
        </w:r>
      </w:del>
      <w:r>
        <w:t xml:space="preserve">much existing literature </w:t>
      </w:r>
      <w:ins w:id="4" w:author="Chao-Yo Cheng (Staff)" w:date="2025-06-09T17:26:00Z" w16du:dateUtc="2025-06-09T16:26:00Z">
        <w:r w:rsidR="008A7900">
          <w:rPr>
            <w:rFonts w:hint="eastAsia"/>
          </w:rPr>
          <w:t xml:space="preserve">has </w:t>
        </w:r>
      </w:ins>
      <w:del w:id="5" w:author="Chao-Yo Cheng (Staff)" w:date="2025-06-09T17:26:00Z" w16du:dateUtc="2025-06-09T16:26:00Z">
        <w:r w:rsidDel="008A7900">
          <w:delText xml:space="preserve">exploring </w:delText>
        </w:r>
      </w:del>
      <w:ins w:id="6" w:author="Chao-Yo Cheng (Staff)" w:date="2025-06-09T17:26:00Z" w16du:dateUtc="2025-06-09T16:26:00Z">
        <w:r w:rsidR="008A7900">
          <w:t>explor</w:t>
        </w:r>
        <w:r w:rsidR="008A7900">
          <w:rPr>
            <w:rFonts w:hint="eastAsia"/>
          </w:rPr>
          <w:t>ed</w:t>
        </w:r>
        <w:r w:rsidR="008A7900">
          <w:t xml:space="preserve"> </w:t>
        </w:r>
      </w:ins>
      <w:r>
        <w:t>the lived experiences of CHD patients, the impact that their condition has on their lifestyle, and influence that a person’s socioeconomic status has on health outcomes</w:t>
      </w:r>
      <w:del w:id="7" w:author="Chao-Yo Cheng (Staff)" w:date="2025-06-09T17:26:00Z" w16du:dateUtc="2025-06-09T16:26:00Z">
        <w:r w:rsidDel="008A7900">
          <w:delText xml:space="preserve"> more generally</w:delText>
        </w:r>
      </w:del>
      <w:r>
        <w:t xml:space="preserve">, </w:t>
      </w:r>
      <w:del w:id="8" w:author="Chao-Yo Cheng (Staff)" w:date="2025-06-09T17:26:00Z" w16du:dateUtc="2025-06-09T16:26:00Z">
        <w:r w:rsidDel="008A7900">
          <w:delText xml:space="preserve">there is </w:delText>
        </w:r>
      </w:del>
      <w:r>
        <w:t xml:space="preserve">a gap </w:t>
      </w:r>
      <w:ins w:id="9" w:author="Chao-Yo Cheng (Staff)" w:date="2025-06-09T17:26:00Z" w16du:dateUtc="2025-06-09T16:26:00Z">
        <w:r w:rsidR="008A7900">
          <w:rPr>
            <w:rFonts w:hint="eastAsia"/>
          </w:rPr>
          <w:t xml:space="preserve">remains </w:t>
        </w:r>
      </w:ins>
      <w:del w:id="10" w:author="Chao-Yo Cheng (Staff)" w:date="2025-06-09T17:26:00Z" w16du:dateUtc="2025-06-09T16:26:00Z">
        <w:r w:rsidDel="008A7900">
          <w:delText xml:space="preserve">in the literature </w:delText>
        </w:r>
      </w:del>
      <w:r>
        <w:t xml:space="preserve">regarding </w:t>
      </w:r>
      <w:commentRangeStart w:id="11"/>
      <w:r>
        <w:t xml:space="preserve">CHD patients’ engagement with </w:t>
      </w:r>
      <w:proofErr w:type="spellStart"/>
      <w:r>
        <w:t>behaviours</w:t>
      </w:r>
      <w:proofErr w:type="spellEnd"/>
      <w:r>
        <w:t xml:space="preserve"> that could pose a risk to their cardiovascular health, and the influence of socioeconomic status on this</w:t>
      </w:r>
      <w:commentRangeEnd w:id="11"/>
      <w:r w:rsidR="008A7900">
        <w:rPr>
          <w:rStyle w:val="af1"/>
        </w:rPr>
        <w:commentReference w:id="11"/>
      </w:r>
      <w:r>
        <w:t xml:space="preserve">. This research addresses that gap by examining how participants </w:t>
      </w:r>
      <w:commentRangeStart w:id="12"/>
      <w:proofErr w:type="spellStart"/>
      <w:r>
        <w:t>conceptualise</w:t>
      </w:r>
      <w:commentRangeEnd w:id="12"/>
      <w:proofErr w:type="spellEnd"/>
      <w:r w:rsidR="008A7900">
        <w:rPr>
          <w:rStyle w:val="af1"/>
        </w:rPr>
        <w:commentReference w:id="12"/>
      </w:r>
      <w:r>
        <w:t xml:space="preserve"> ‘risk’ in relation to their condition, and the social and environmental factors that shape their decisions to engage in or avoid risky </w:t>
      </w:r>
      <w:commentRangeStart w:id="13"/>
      <w:proofErr w:type="spellStart"/>
      <w:r>
        <w:t>behaviours</w:t>
      </w:r>
      <w:commentRangeEnd w:id="13"/>
      <w:proofErr w:type="spellEnd"/>
      <w:r w:rsidR="008A7900">
        <w:rPr>
          <w:rStyle w:val="af1"/>
        </w:rPr>
        <w:commentReference w:id="13"/>
      </w:r>
      <w:r>
        <w:t>.</w:t>
      </w:r>
      <w:r>
        <w:rPr>
          <w:rFonts w:hint="eastAsia"/>
        </w:rPr>
        <w:t xml:space="preserve"> </w:t>
      </w:r>
      <w:commentRangeStart w:id="14"/>
      <w:r>
        <w:t>This study will involve up to 20 semi-structured interviews with British young adults aged 18–30, recruited primarily through the British Heart Foundation’s patient involvement network</w:t>
      </w:r>
      <w:commentRangeEnd w:id="14"/>
      <w:r w:rsidR="008A7900">
        <w:rPr>
          <w:rStyle w:val="af1"/>
        </w:rPr>
        <w:commentReference w:id="14"/>
      </w:r>
      <w:r>
        <w:t>.</w:t>
      </w:r>
      <w:r>
        <w:rPr>
          <w:rFonts w:hint="eastAsia"/>
        </w:rPr>
        <w:t xml:space="preserve"> </w:t>
      </w:r>
      <w:r>
        <w:t xml:space="preserve">Findings will </w:t>
      </w:r>
      <w:del w:id="15" w:author="Chao-Yo Cheng (Staff)" w:date="2025-06-09T17:29:00Z" w16du:dateUtc="2025-06-09T16:29:00Z">
        <w:r w:rsidDel="008A7900">
          <w:delText>contribute to the evidence base by offering</w:delText>
        </w:r>
      </w:del>
      <w:ins w:id="16" w:author="Chao-Yo Cheng (Staff)" w:date="2025-06-09T17:29:00Z" w16du:dateUtc="2025-06-09T16:29:00Z">
        <w:r w:rsidR="008A7900">
          <w:rPr>
            <w:rFonts w:hint="eastAsia"/>
          </w:rPr>
          <w:t>offer</w:t>
        </w:r>
      </w:ins>
      <w:r>
        <w:t xml:space="preserve"> insights into how </w:t>
      </w:r>
      <w:ins w:id="17" w:author="Chao-Yo Cheng (Staff)" w:date="2025-06-09T17:30:00Z" w16du:dateUtc="2025-06-09T16:30:00Z">
        <w:r w:rsidR="008A7900">
          <w:rPr>
            <w:rFonts w:hint="eastAsia"/>
          </w:rPr>
          <w:t xml:space="preserve">socioeconomic </w:t>
        </w:r>
      </w:ins>
      <w:r>
        <w:t xml:space="preserve">class and lived experience intersect to influence health </w:t>
      </w:r>
      <w:proofErr w:type="spellStart"/>
      <w:r>
        <w:t>behaviours</w:t>
      </w:r>
      <w:proofErr w:type="spellEnd"/>
      <w:r>
        <w:t xml:space="preserve"> in this population. Results will support healthcare professionals in developing more effective communication strategies with CHD patients regarding risk and self-management.</w:t>
      </w:r>
    </w:p>
    <w:p w14:paraId="7B1E9B9F" w14:textId="77777777" w:rsidR="00FF0B26" w:rsidRDefault="00FF0B26" w:rsidP="00FF0B26">
      <w:pPr>
        <w:jc w:val="left"/>
      </w:pPr>
    </w:p>
    <w:p w14:paraId="2C51A0A7" w14:textId="07673F6C" w:rsidR="00854440" w:rsidRDefault="00FF0B26" w:rsidP="00FF0B26">
      <w:pPr>
        <w:jc w:val="left"/>
      </w:pPr>
      <w:r>
        <w:t xml:space="preserve">Joe Sankey is the Evaluation &amp; Impact Lead (Health) at the British Heart Foundation, where he leads research and evaluation on a range of cardiovascular health interventions and </w:t>
      </w:r>
      <w:proofErr w:type="spellStart"/>
      <w:r>
        <w:t>programmes</w:t>
      </w:r>
      <w:proofErr w:type="spellEnd"/>
      <w:r>
        <w:t xml:space="preserve">. Joe’s research draws on qualitative and </w:t>
      </w:r>
      <w:proofErr w:type="gramStart"/>
      <w:r>
        <w:t>mixed-methods</w:t>
      </w:r>
      <w:proofErr w:type="gramEnd"/>
      <w:r>
        <w:t xml:space="preserve"> approaches to explore a range of topics, including </w:t>
      </w:r>
      <w:commentRangeStart w:id="18"/>
      <w:r>
        <w:t>the lived experiences of individuals affected by heart conditions</w:t>
      </w:r>
      <w:commentRangeEnd w:id="18"/>
      <w:r w:rsidR="008A7900">
        <w:rPr>
          <w:rStyle w:val="af1"/>
        </w:rPr>
        <w:commentReference w:id="18"/>
      </w:r>
      <w:r>
        <w:t xml:space="preserve">, public attitudes to CPR and defibrillation and the attitudes and </w:t>
      </w:r>
      <w:proofErr w:type="spellStart"/>
      <w:r>
        <w:t>behaviours</w:t>
      </w:r>
      <w:proofErr w:type="spellEnd"/>
      <w:r>
        <w:t xml:space="preserve"> of BHF volunteers. He is particularly interested in the social determinants of health and how </w:t>
      </w:r>
      <w:del w:id="19" w:author="Chao-Yo Cheng (Staff)" w:date="2025-06-09T17:25:00Z" w16du:dateUtc="2025-06-09T16:25:00Z">
        <w:r w:rsidDel="008A7900">
          <w:delText xml:space="preserve">this </w:delText>
        </w:r>
      </w:del>
      <w:ins w:id="20" w:author="Chao-Yo Cheng (Staff)" w:date="2025-06-09T17:25:00Z" w16du:dateUtc="2025-06-09T16:25:00Z">
        <w:r w:rsidR="008A7900">
          <w:t>th</w:t>
        </w:r>
        <w:r w:rsidR="008A7900">
          <w:rPr>
            <w:rFonts w:hint="eastAsia"/>
          </w:rPr>
          <w:t>ese</w:t>
        </w:r>
        <w:r w:rsidR="008A7900">
          <w:t xml:space="preserve"> </w:t>
        </w:r>
      </w:ins>
      <w:r>
        <w:t>interplay</w:t>
      </w:r>
      <w:del w:id="21" w:author="Chao-Yo Cheng (Staff)" w:date="2025-06-09T17:25:00Z" w16du:dateUtc="2025-06-09T16:25:00Z">
        <w:r w:rsidDel="008A7900">
          <w:delText>s</w:delText>
        </w:r>
      </w:del>
      <w:r>
        <w:t xml:space="preserve"> with C</w:t>
      </w:r>
      <w:del w:id="22" w:author="Chao-Yo Cheng (Staff)" w:date="2025-06-09T17:24:00Z" w16du:dateUtc="2025-06-09T16:24:00Z">
        <w:r w:rsidDel="008A7900">
          <w:rPr>
            <w:rFonts w:hint="eastAsia"/>
          </w:rPr>
          <w:delText>V</w:delText>
        </w:r>
      </w:del>
      <w:ins w:id="23" w:author="Chao-Yo Cheng (Staff)" w:date="2025-06-09T17:24:00Z" w16du:dateUtc="2025-06-09T16:24:00Z">
        <w:r w:rsidR="008A7900">
          <w:rPr>
            <w:rFonts w:hint="eastAsia"/>
          </w:rPr>
          <w:t>H</w:t>
        </w:r>
      </w:ins>
      <w:r>
        <w:t>D</w:t>
      </w:r>
      <w:ins w:id="24" w:author="Chao-Yo Cheng (Staff)" w:date="2025-06-09T17:24:00Z" w16du:dateUtc="2025-06-09T16:24:00Z">
        <w:r w:rsidR="008A7900">
          <w:rPr>
            <w:rFonts w:hint="eastAsia"/>
          </w:rPr>
          <w:t>(?)</w:t>
        </w:r>
      </w:ins>
      <w:r>
        <w:t xml:space="preserve"> patients.</w:t>
      </w:r>
    </w:p>
    <w:sectPr w:rsidR="008544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1" w:author="Chao-Yo Cheng (Staff)" w:date="2025-06-09T17:27:00Z" w:initials="CC">
    <w:p w14:paraId="67D4C5DC" w14:textId="77777777" w:rsidR="008A7900" w:rsidRDefault="008A7900" w:rsidP="008A7900">
      <w:pPr>
        <w:pStyle w:val="af2"/>
      </w:pPr>
      <w:r>
        <w:rPr>
          <w:rStyle w:val="af1"/>
        </w:rPr>
        <w:annotationRef/>
      </w:r>
      <w:r>
        <w:t>It is a bit unclear whether your focus is on behavior or perception. Part of the reason is the "gap" you indicated here does not sound so much like a gap?</w:t>
      </w:r>
    </w:p>
  </w:comment>
  <w:comment w:id="12" w:author="Chao-Yo Cheng (Staff)" w:date="2025-06-09T17:28:00Z" w:initials="CC">
    <w:p w14:paraId="0D1402EA" w14:textId="77777777" w:rsidR="008A7900" w:rsidRDefault="008A7900" w:rsidP="008A7900">
      <w:pPr>
        <w:pStyle w:val="af2"/>
      </w:pPr>
      <w:r>
        <w:rPr>
          <w:rStyle w:val="af1"/>
        </w:rPr>
        <w:annotationRef/>
      </w:r>
      <w:r>
        <w:t>A bit vague.</w:t>
      </w:r>
    </w:p>
  </w:comment>
  <w:comment w:id="13" w:author="Chao-Yo Cheng (Staff)" w:date="2025-06-09T17:29:00Z" w:initials="CC">
    <w:p w14:paraId="5258D9BC" w14:textId="77777777" w:rsidR="008A7900" w:rsidRDefault="008A7900" w:rsidP="008A7900">
      <w:pPr>
        <w:pStyle w:val="af2"/>
      </w:pPr>
      <w:r>
        <w:rPr>
          <w:rStyle w:val="af1"/>
        </w:rPr>
        <w:annotationRef/>
      </w:r>
      <w:r>
        <w:t>Ah ok, now I get it. Well, perhaps there is no need to try to make your RQ sound like you are really filling a gap?</w:t>
      </w:r>
    </w:p>
  </w:comment>
  <w:comment w:id="14" w:author="Chao-Yo Cheng (Staff)" w:date="2025-06-09T17:29:00Z" w:initials="CC">
    <w:p w14:paraId="57C6A1BE" w14:textId="77777777" w:rsidR="008A7900" w:rsidRDefault="008A7900" w:rsidP="008A7900">
      <w:pPr>
        <w:pStyle w:val="af2"/>
      </w:pPr>
      <w:r>
        <w:rPr>
          <w:rStyle w:val="af1"/>
        </w:rPr>
        <w:annotationRef/>
      </w:r>
      <w:r>
        <w:t>You may need to discuss ethics in your presentation (or be prepared to take these questions).</w:t>
      </w:r>
    </w:p>
  </w:comment>
  <w:comment w:id="18" w:author="Chao-Yo Cheng (Staff)" w:date="2025-06-09T17:25:00Z" w:initials="CC">
    <w:p w14:paraId="321329D4" w14:textId="189CB81A" w:rsidR="008A7900" w:rsidRDefault="008A7900" w:rsidP="008A7900">
      <w:pPr>
        <w:pStyle w:val="af2"/>
      </w:pPr>
      <w:r>
        <w:rPr>
          <w:rStyle w:val="af1"/>
        </w:rPr>
        <w:annotationRef/>
      </w:r>
      <w:r>
        <w:t>Great!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7D4C5DC" w15:done="0"/>
  <w15:commentEx w15:paraId="0D1402EA" w15:done="0"/>
  <w15:commentEx w15:paraId="5258D9BC" w15:done="0"/>
  <w15:commentEx w15:paraId="57C6A1BE" w15:done="0"/>
  <w15:commentEx w15:paraId="321329D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2772A58" w16cex:dateUtc="2025-06-09T16:27:00Z"/>
  <w16cex:commentExtensible w16cex:durableId="58CD047B" w16cex:dateUtc="2025-06-09T16:28:00Z"/>
  <w16cex:commentExtensible w16cex:durableId="31B8C7C3" w16cex:dateUtc="2025-06-09T16:29:00Z"/>
  <w16cex:commentExtensible w16cex:durableId="15269E2B" w16cex:dateUtc="2025-06-09T16:29:00Z"/>
  <w16cex:commentExtensible w16cex:durableId="1A91C95F" w16cex:dateUtc="2025-06-09T16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7D4C5DC" w16cid:durableId="52772A58"/>
  <w16cid:commentId w16cid:paraId="0D1402EA" w16cid:durableId="58CD047B"/>
  <w16cid:commentId w16cid:paraId="5258D9BC" w16cid:durableId="31B8C7C3"/>
  <w16cid:commentId w16cid:paraId="57C6A1BE" w16cid:durableId="15269E2B"/>
  <w16cid:commentId w16cid:paraId="321329D4" w16cid:durableId="1A91C95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Chao-Yo Cheng (Staff)">
    <w15:presenceInfo w15:providerId="AD" w15:userId="S::c.cheng@bbk.ac.uk::05f98b69-1bc2-41bd-ad68-8e2106234a4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B26"/>
    <w:rsid w:val="00854440"/>
    <w:rsid w:val="008A7900"/>
    <w:rsid w:val="009F6ACE"/>
    <w:rsid w:val="00FF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2B520"/>
  <w15:chartTrackingRefBased/>
  <w15:docId w15:val="{55F6F672-71C4-4BE1-8A4F-9F4ACE5A5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0B2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0B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0B2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0B26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0B26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0B26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0B26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0B26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0B26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F0B2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F0B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F0B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F0B26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F0B26"/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F0B26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F0B26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F0B26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F0B26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F0B2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F0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F0B2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F0B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F0B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F0B2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F0B2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F0B2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F0B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F0B2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F0B26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F0B26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F0B26"/>
    <w:rPr>
      <w:color w:val="605E5C"/>
      <w:shd w:val="clear" w:color="auto" w:fill="E1DFDD"/>
    </w:rPr>
  </w:style>
  <w:style w:type="paragraph" w:styleId="af0">
    <w:name w:val="Revision"/>
    <w:hidden/>
    <w:uiPriority w:val="99"/>
    <w:semiHidden/>
    <w:rsid w:val="008A7900"/>
  </w:style>
  <w:style w:type="character" w:styleId="af1">
    <w:name w:val="annotation reference"/>
    <w:basedOn w:val="a0"/>
    <w:uiPriority w:val="99"/>
    <w:semiHidden/>
    <w:unhideWhenUsed/>
    <w:rsid w:val="008A7900"/>
    <w:rPr>
      <w:sz w:val="21"/>
      <w:szCs w:val="21"/>
    </w:rPr>
  </w:style>
  <w:style w:type="paragraph" w:styleId="af2">
    <w:name w:val="annotation text"/>
    <w:basedOn w:val="a"/>
    <w:link w:val="af3"/>
    <w:uiPriority w:val="99"/>
    <w:unhideWhenUsed/>
    <w:rsid w:val="008A7900"/>
    <w:pPr>
      <w:jc w:val="left"/>
    </w:pPr>
  </w:style>
  <w:style w:type="character" w:customStyle="1" w:styleId="af3">
    <w:name w:val="批注文字 字符"/>
    <w:basedOn w:val="a0"/>
    <w:link w:val="af2"/>
    <w:uiPriority w:val="99"/>
    <w:rsid w:val="008A7900"/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8A7900"/>
    <w:rPr>
      <w:b/>
      <w:bCs/>
    </w:rPr>
  </w:style>
  <w:style w:type="character" w:customStyle="1" w:styleId="af5">
    <w:name w:val="批注主题 字符"/>
    <w:basedOn w:val="af3"/>
    <w:link w:val="af4"/>
    <w:uiPriority w:val="99"/>
    <w:semiHidden/>
    <w:rsid w:val="008A79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hyperlink" Target="mailto:jsanke03@student.bbk.ac.u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Chao-Yo Cheng (Staff)</dc:creator>
  <cp:keywords/>
  <dc:description/>
  <cp:lastModifiedBy>Chao-Yo Cheng (Staff)</cp:lastModifiedBy>
  <cp:revision>3</cp:revision>
  <dcterms:created xsi:type="dcterms:W3CDTF">2025-06-09T16:22:00Z</dcterms:created>
  <dcterms:modified xsi:type="dcterms:W3CDTF">2025-06-09T16:30:00Z</dcterms:modified>
</cp:coreProperties>
</file>