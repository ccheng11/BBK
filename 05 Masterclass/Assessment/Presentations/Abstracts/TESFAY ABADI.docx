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79A6A" w14:textId="44D9F164" w:rsidR="007B6E6B" w:rsidRDefault="000B3467" w:rsidP="007B6E6B">
      <w:pPr>
        <w:jc w:val="left"/>
      </w:pPr>
      <w:ins w:id="0" w:author="Chao-Yo Cheng (Staff)" w:date="2025-06-09T23:49:00Z" w16du:dateUtc="2025-06-09T22:49:00Z">
        <w:r>
          <w:rPr>
            <w:rFonts w:hint="eastAsia"/>
          </w:rPr>
          <w:t>Understanding s</w:t>
        </w:r>
      </w:ins>
      <w:del w:id="1" w:author="Chao-Yo Cheng (Staff)" w:date="2025-06-09T23:49:00Z" w16du:dateUtc="2025-06-09T22:49:00Z">
        <w:r w:rsidR="007B6E6B" w:rsidRPr="007B6E6B" w:rsidDel="000B3467">
          <w:delText>S</w:delText>
        </w:r>
      </w:del>
      <w:r w:rsidR="007B6E6B" w:rsidRPr="007B6E6B">
        <w:t xml:space="preserve">tructural racism in the UK job </w:t>
      </w:r>
      <w:ins w:id="2" w:author="Chao-Yo Cheng (Staff)" w:date="2025-06-09T23:49:00Z" w16du:dateUtc="2025-06-09T22:49:00Z">
        <w:r>
          <w:rPr>
            <w:rFonts w:hint="eastAsia"/>
          </w:rPr>
          <w:t>m</w:t>
        </w:r>
      </w:ins>
      <w:del w:id="3" w:author="Chao-Yo Cheng (Staff)" w:date="2025-06-09T23:49:00Z" w16du:dateUtc="2025-06-09T22:49:00Z">
        <w:r w:rsidR="007B6E6B" w:rsidRPr="007B6E6B" w:rsidDel="000B3467">
          <w:delText>M</w:delText>
        </w:r>
      </w:del>
      <w:r w:rsidR="007B6E6B" w:rsidRPr="007B6E6B">
        <w:t>arket</w:t>
      </w:r>
      <w:del w:id="4" w:author="Chao-Yo Cheng (Staff)" w:date="2025-06-09T21:18:00Z" w16du:dateUtc="2025-06-09T20:18:00Z">
        <w:r w:rsidR="007B6E6B" w:rsidRPr="007B6E6B" w:rsidDel="00EB583A">
          <w:delText xml:space="preserve">- </w:delText>
        </w:r>
      </w:del>
      <w:del w:id="5" w:author="Chao-Yo Cheng (Staff)" w:date="2025-06-09T23:49:00Z" w16du:dateUtc="2025-06-09T22:49:00Z">
        <w:r w:rsidR="007B6E6B" w:rsidRPr="007B6E6B" w:rsidDel="000B3467">
          <w:delText>T</w:delText>
        </w:r>
      </w:del>
      <w:ins w:id="6" w:author="Chao-Yo Cheng (Staff)" w:date="2025-06-09T23:49:00Z" w16du:dateUtc="2025-06-09T22:49:00Z">
        <w:r>
          <w:rPr>
            <w:rFonts w:hint="eastAsia"/>
          </w:rPr>
          <w:t xml:space="preserve"> t</w:t>
        </w:r>
      </w:ins>
      <w:r w:rsidR="007B6E6B" w:rsidRPr="007B6E6B">
        <w:t>hrough intersectionality and lived experience lens</w:t>
      </w:r>
    </w:p>
    <w:p w14:paraId="7162035A" w14:textId="77777777" w:rsidR="007B6E6B" w:rsidRPr="007B6E6B" w:rsidRDefault="007B6E6B" w:rsidP="007B6E6B">
      <w:pPr>
        <w:jc w:val="left"/>
      </w:pPr>
    </w:p>
    <w:p w14:paraId="248CE485" w14:textId="77777777" w:rsidR="007B6E6B" w:rsidRDefault="007B6E6B" w:rsidP="007B6E6B">
      <w:pPr>
        <w:jc w:val="left"/>
        <w:rPr>
          <w:lang w:val="pt-BR"/>
        </w:rPr>
      </w:pPr>
      <w:r w:rsidRPr="007B6E6B">
        <w:rPr>
          <w:lang w:val="pt-BR"/>
        </w:rPr>
        <w:t>TESFAY ABADI</w:t>
      </w:r>
    </w:p>
    <w:p w14:paraId="31A42964" w14:textId="77777777" w:rsidR="007B6E6B" w:rsidRDefault="007B6E6B" w:rsidP="007B6E6B">
      <w:pPr>
        <w:jc w:val="left"/>
        <w:rPr>
          <w:lang w:val="pt-BR"/>
        </w:rPr>
      </w:pPr>
      <w:r w:rsidRPr="007B6E6B">
        <w:rPr>
          <w:lang w:val="pt-BR"/>
        </w:rPr>
        <w:t>MA Sociology</w:t>
      </w:r>
    </w:p>
    <w:p w14:paraId="645B5BF8" w14:textId="530FC5B4" w:rsidR="007B6E6B" w:rsidRPr="000B3467" w:rsidRDefault="007B6E6B" w:rsidP="007B6E6B">
      <w:pPr>
        <w:jc w:val="left"/>
        <w:rPr>
          <w:lang w:val="pt-BR"/>
          <w:rPrChange w:id="7" w:author="Chao-Yo Cheng (Staff)" w:date="2025-06-09T23:43:00Z" w16du:dateUtc="2025-06-09T22:43:00Z">
            <w:rPr/>
          </w:rPrChange>
        </w:rPr>
      </w:pPr>
      <w:r>
        <w:fldChar w:fldCharType="begin"/>
      </w:r>
      <w:r w:rsidRPr="000B3467">
        <w:rPr>
          <w:lang w:val="pt-BR"/>
          <w:rPrChange w:id="8" w:author="Chao-Yo Cheng (Staff)" w:date="2025-06-09T23:43:00Z" w16du:dateUtc="2025-06-09T22:43:00Z">
            <w:rPr/>
          </w:rPrChange>
        </w:rPr>
        <w:instrText>HYPERLINK "mailto:tesfay.abadifil1@gmail.com"</w:instrText>
      </w:r>
      <w:r>
        <w:fldChar w:fldCharType="separate"/>
      </w:r>
      <w:r w:rsidRPr="000B3467">
        <w:rPr>
          <w:rStyle w:val="ae"/>
          <w:lang w:val="pt-BR"/>
          <w:rPrChange w:id="9" w:author="Chao-Yo Cheng (Staff)" w:date="2025-06-09T23:43:00Z" w16du:dateUtc="2025-06-09T22:43:00Z">
            <w:rPr>
              <w:rStyle w:val="ae"/>
            </w:rPr>
          </w:rPrChange>
        </w:rPr>
        <w:t>tesfay.abadifil1@gmail.com</w:t>
      </w:r>
      <w:r>
        <w:fldChar w:fldCharType="end"/>
      </w:r>
      <w:r w:rsidRPr="000B3467">
        <w:rPr>
          <w:rFonts w:hint="eastAsia"/>
          <w:lang w:val="pt-BR"/>
          <w:rPrChange w:id="10" w:author="Chao-Yo Cheng (Staff)" w:date="2025-06-09T23:43:00Z" w16du:dateUtc="2025-06-09T22:43:00Z">
            <w:rPr>
              <w:rFonts w:hint="eastAsia"/>
            </w:rPr>
          </w:rPrChange>
        </w:rPr>
        <w:t xml:space="preserve"> </w:t>
      </w:r>
    </w:p>
    <w:p w14:paraId="0F21052F" w14:textId="77777777" w:rsidR="007B6E6B" w:rsidRPr="000B3467" w:rsidRDefault="007B6E6B" w:rsidP="007B6E6B">
      <w:pPr>
        <w:jc w:val="left"/>
        <w:rPr>
          <w:lang w:val="pt-BR"/>
          <w:rPrChange w:id="11" w:author="Chao-Yo Cheng (Staff)" w:date="2025-06-09T23:43:00Z" w16du:dateUtc="2025-06-09T22:43:00Z">
            <w:rPr/>
          </w:rPrChange>
        </w:rPr>
      </w:pPr>
    </w:p>
    <w:p w14:paraId="418E321E" w14:textId="7CCFB042" w:rsidR="007B6E6B" w:rsidRDefault="007B6E6B" w:rsidP="007B6E6B">
      <w:pPr>
        <w:jc w:val="left"/>
      </w:pPr>
      <w:r w:rsidRPr="007B6E6B">
        <w:t xml:space="preserve">Structural racism continues to </w:t>
      </w:r>
      <w:ins w:id="12" w:author="Chao-Yo Cheng (Staff)" w:date="2025-06-09T21:19:00Z" w16du:dateUtc="2025-06-09T20:19:00Z">
        <w:r w:rsidR="00A56BE2">
          <w:rPr>
            <w:rFonts w:hint="eastAsia"/>
          </w:rPr>
          <w:t>prevail</w:t>
        </w:r>
      </w:ins>
      <w:del w:id="13" w:author="Chao-Yo Cheng (Staff)" w:date="2025-06-09T21:19:00Z" w16du:dateUtc="2025-06-09T20:19:00Z">
        <w:r w:rsidRPr="007B6E6B" w:rsidDel="00A56BE2">
          <w:delText>be the main feature of</w:delText>
        </w:r>
      </w:del>
      <w:r w:rsidRPr="007B6E6B">
        <w:t xml:space="preserve"> </w:t>
      </w:r>
      <w:ins w:id="14" w:author="Chao-Yo Cheng (Staff)" w:date="2025-06-09T21:19:00Z" w16du:dateUtc="2025-06-09T20:19:00Z">
        <w:r w:rsidR="00A56BE2">
          <w:rPr>
            <w:rFonts w:hint="eastAsia"/>
          </w:rPr>
          <w:t xml:space="preserve">within </w:t>
        </w:r>
      </w:ins>
      <w:r w:rsidRPr="007B6E6B">
        <w:t xml:space="preserve">the UK job </w:t>
      </w:r>
      <w:commentRangeStart w:id="15"/>
      <w:r w:rsidRPr="007B6E6B">
        <w:t>market</w:t>
      </w:r>
      <w:commentRangeEnd w:id="15"/>
      <w:r w:rsidR="00A56BE2">
        <w:rPr>
          <w:rStyle w:val="af1"/>
        </w:rPr>
        <w:commentReference w:id="15"/>
      </w:r>
      <w:r w:rsidRPr="007B6E6B">
        <w:t>, where racially marginalized individuals are impacted in accessing work</w:t>
      </w:r>
      <w:ins w:id="16" w:author="Chao-Yo Cheng (Staff)" w:date="2025-06-09T21:19:00Z" w16du:dateUtc="2025-06-09T20:19:00Z">
        <w:r w:rsidR="00A56BE2">
          <w:rPr>
            <w:rFonts w:hint="eastAsia"/>
          </w:rPr>
          <w:t xml:space="preserve"> opportunities</w:t>
        </w:r>
      </w:ins>
      <w:del w:id="17" w:author="Chao-Yo Cheng (Staff)" w:date="2025-06-09T21:19:00Z" w16du:dateUtc="2025-06-09T20:19:00Z">
        <w:r w:rsidRPr="007B6E6B" w:rsidDel="00A56BE2">
          <w:delText>,</w:delText>
        </w:r>
      </w:del>
      <w:r w:rsidRPr="007B6E6B">
        <w:t xml:space="preserve"> and progress in their careers.</w:t>
      </w:r>
      <w:r w:rsidR="00A56BE2">
        <w:rPr>
          <w:rFonts w:hint="eastAsia"/>
        </w:rPr>
        <w:t xml:space="preserve"> </w:t>
      </w:r>
      <w:r w:rsidRPr="007B6E6B">
        <w:t xml:space="preserve">This study will investigate the magnitude and the lived experiences of structural racism in the UK job market using a mixed-methods approach. Statistical data from national sources (the national </w:t>
      </w:r>
      <w:proofErr w:type="spellStart"/>
      <w:r w:rsidRPr="007B6E6B">
        <w:t>labour</w:t>
      </w:r>
      <w:proofErr w:type="spellEnd"/>
      <w:r w:rsidRPr="007B6E6B">
        <w:t xml:space="preserve"> force dataset and the office for national statistics) will be </w:t>
      </w:r>
      <w:proofErr w:type="spellStart"/>
      <w:r w:rsidRPr="007B6E6B">
        <w:t>analysed</w:t>
      </w:r>
      <w:proofErr w:type="spellEnd"/>
      <w:r w:rsidRPr="007B6E6B">
        <w:t xml:space="preserve"> to identify the patterns of inequalities in employment outcomes by ethnicity, gender and religion. In addition to this, semi-structured interviews will be conducted with individuals from minority backgrounds and will explore the lived experiences of </w:t>
      </w:r>
      <w:ins w:id="18" w:author="Chao-Yo Cheng (Staff)" w:date="2025-06-09T21:20:00Z" w16du:dateUtc="2025-06-09T20:20:00Z">
        <w:r w:rsidR="00A56BE2">
          <w:rPr>
            <w:rFonts w:hint="eastAsia"/>
          </w:rPr>
          <w:t xml:space="preserve">workplace </w:t>
        </w:r>
      </w:ins>
      <w:del w:id="19" w:author="Chao-Yo Cheng (Staff)" w:date="2025-06-09T21:20:00Z" w16du:dateUtc="2025-06-09T20:20:00Z">
        <w:r w:rsidRPr="007B6E6B" w:rsidDel="00A56BE2">
          <w:delText xml:space="preserve">hiring </w:delText>
        </w:r>
      </w:del>
      <w:r w:rsidRPr="007B6E6B">
        <w:t>discrimination,</w:t>
      </w:r>
      <w:ins w:id="20" w:author="Chao-Yo Cheng (Staff)" w:date="2025-06-09T21:20:00Z" w16du:dateUtc="2025-06-09T20:20:00Z">
        <w:r w:rsidR="00A56BE2">
          <w:rPr>
            <w:rFonts w:hint="eastAsia"/>
          </w:rPr>
          <w:t xml:space="preserve"> starting from the hiring stage,</w:t>
        </w:r>
      </w:ins>
      <w:del w:id="21" w:author="Chao-Yo Cheng (Staff)" w:date="2025-06-09T21:21:00Z" w16du:dateUtc="2025-06-09T20:21:00Z">
        <w:r w:rsidRPr="007B6E6B" w:rsidDel="00A56BE2">
          <w:delText xml:space="preserve"> discrimination at workplace</w:delText>
        </w:r>
      </w:del>
      <w:r w:rsidRPr="007B6E6B">
        <w:t xml:space="preserve"> and institutional barriers</w:t>
      </w:r>
      <w:ins w:id="22" w:author="Chao-Yo Cheng (Staff)" w:date="2025-06-09T21:21:00Z" w16du:dateUtc="2025-06-09T20:21:00Z">
        <w:r w:rsidR="00A56BE2">
          <w:rPr>
            <w:rFonts w:hint="eastAsia"/>
          </w:rPr>
          <w:t xml:space="preserve"> that place racially marginalized groups at disadvantage</w:t>
        </w:r>
      </w:ins>
      <w:r w:rsidRPr="007B6E6B">
        <w:t xml:space="preserve">. </w:t>
      </w:r>
      <w:ins w:id="23" w:author="Chao-Yo Cheng (Staff)" w:date="2025-06-09T21:21:00Z" w16du:dateUtc="2025-06-09T20:21:00Z">
        <w:r w:rsidR="00A56BE2">
          <w:rPr>
            <w:rFonts w:hint="eastAsia"/>
          </w:rPr>
          <w:t xml:space="preserve">Theoretically </w:t>
        </w:r>
      </w:ins>
      <w:r w:rsidRPr="007B6E6B">
        <w:t xml:space="preserve">Grounded in intersectionality and critical race theory, the research will </w:t>
      </w:r>
      <w:del w:id="24" w:author="Chao-Yo Cheng (Staff)" w:date="2025-06-09T21:21:00Z" w16du:dateUtc="2025-06-09T20:21:00Z">
        <w:r w:rsidRPr="007B6E6B" w:rsidDel="00A56BE2">
          <w:delText xml:space="preserve">analyse </w:delText>
        </w:r>
      </w:del>
      <w:commentRangeStart w:id="25"/>
      <w:ins w:id="26" w:author="Chao-Yo Cheng (Staff)" w:date="2025-06-09T21:21:00Z" w16du:dateUtc="2025-06-09T20:21:00Z">
        <w:r w:rsidR="00A56BE2">
          <w:rPr>
            <w:rFonts w:hint="eastAsia"/>
          </w:rPr>
          <w:t>examine</w:t>
        </w:r>
        <w:commentRangeEnd w:id="25"/>
        <w:r w:rsidR="00A56BE2">
          <w:rPr>
            <w:rStyle w:val="af1"/>
          </w:rPr>
          <w:commentReference w:id="25"/>
        </w:r>
        <w:r w:rsidR="00A56BE2" w:rsidRPr="007B6E6B">
          <w:t xml:space="preserve"> </w:t>
        </w:r>
      </w:ins>
      <w:r w:rsidRPr="007B6E6B">
        <w:t>how race intersects with other social identities</w:t>
      </w:r>
      <w:ins w:id="27" w:author="Chao-Yo Cheng (Staff)" w:date="2025-06-09T21:22:00Z" w16du:dateUtc="2025-06-09T20:22:00Z">
        <w:r w:rsidR="00A56BE2">
          <w:rPr>
            <w:rFonts w:hint="eastAsia"/>
          </w:rPr>
          <w:t>, such as</w:t>
        </w:r>
      </w:ins>
      <w:del w:id="28" w:author="Chao-Yo Cheng (Staff)" w:date="2025-06-09T21:22:00Z" w16du:dateUtc="2025-06-09T20:22:00Z">
        <w:r w:rsidRPr="007B6E6B" w:rsidDel="00A56BE2">
          <w:delText xml:space="preserve"> like</w:delText>
        </w:r>
      </w:del>
      <w:r w:rsidRPr="007B6E6B">
        <w:t xml:space="preserve"> gender and </w:t>
      </w:r>
      <w:ins w:id="29" w:author="Chao-Yo Cheng (Staff)" w:date="2025-06-09T21:22:00Z" w16du:dateUtc="2025-06-09T20:22:00Z">
        <w:r w:rsidR="00A56BE2">
          <w:rPr>
            <w:rFonts w:hint="eastAsia"/>
          </w:rPr>
          <w:t xml:space="preserve">socioeconomic </w:t>
        </w:r>
      </w:ins>
      <w:r w:rsidRPr="007B6E6B">
        <w:t>class</w:t>
      </w:r>
      <w:ins w:id="30" w:author="Chao-Yo Cheng (Staff)" w:date="2025-06-09T21:22:00Z" w16du:dateUtc="2025-06-09T20:22:00Z">
        <w:r w:rsidR="00A56BE2">
          <w:rPr>
            <w:rFonts w:hint="eastAsia"/>
          </w:rPr>
          <w:t>,</w:t>
        </w:r>
      </w:ins>
      <w:r w:rsidRPr="007B6E6B">
        <w:t xml:space="preserve"> to shape unequal </w:t>
      </w:r>
      <w:proofErr w:type="spellStart"/>
      <w:r w:rsidRPr="007B6E6B">
        <w:t>labour</w:t>
      </w:r>
      <w:proofErr w:type="spellEnd"/>
      <w:r w:rsidRPr="007B6E6B">
        <w:t xml:space="preserve"> market experience</w:t>
      </w:r>
      <w:ins w:id="31" w:author="Chao-Yo Cheng (Staff)" w:date="2025-06-09T21:22:00Z" w16du:dateUtc="2025-06-09T20:22:00Z">
        <w:r w:rsidR="00A56BE2">
          <w:rPr>
            <w:rFonts w:hint="eastAsia"/>
          </w:rPr>
          <w:t>s</w:t>
        </w:r>
      </w:ins>
      <w:r w:rsidRPr="007B6E6B">
        <w:t>. Some research findings suggest that systemic bias in recruitment, limited progression opportunities and policies impacted people from minority backgrounds while this research highlights the importance of cent</w:t>
      </w:r>
      <w:ins w:id="32" w:author="Chao-Yo Cheng (Staff)" w:date="2025-06-09T21:22:00Z" w16du:dateUtc="2025-06-09T20:22:00Z">
        <w:r w:rsidR="00A56BE2">
          <w:rPr>
            <w:rFonts w:hint="eastAsia"/>
          </w:rPr>
          <w:t>e</w:t>
        </w:r>
      </w:ins>
      <w:r w:rsidRPr="007B6E6B">
        <w:t xml:space="preserve">ring lived experience alongside quantitative analysis to </w:t>
      </w:r>
      <w:del w:id="33" w:author="Chao-Yo Cheng (Staff)" w:date="2025-06-09T21:22:00Z" w16du:dateUtc="2025-06-09T20:22:00Z">
        <w:r w:rsidRPr="007B6E6B" w:rsidDel="00A56BE2">
          <w:delText xml:space="preserve">fully </w:delText>
        </w:r>
      </w:del>
      <w:r w:rsidRPr="007B6E6B">
        <w:t xml:space="preserve">understand the structural nature of racism in employment. The study's findings will contribute to developing more inclusive market </w:t>
      </w:r>
      <w:proofErr w:type="spellStart"/>
      <w:r w:rsidRPr="007B6E6B">
        <w:t>labour</w:t>
      </w:r>
      <w:proofErr w:type="spellEnd"/>
      <w:r w:rsidRPr="007B6E6B">
        <w:t xml:space="preserve"> policies.</w:t>
      </w:r>
    </w:p>
    <w:p w14:paraId="448B648A" w14:textId="77777777" w:rsidR="007B6E6B" w:rsidRDefault="007B6E6B" w:rsidP="007B6E6B">
      <w:pPr>
        <w:jc w:val="left"/>
      </w:pPr>
    </w:p>
    <w:p w14:paraId="3179068E" w14:textId="07257F25" w:rsidR="00854440" w:rsidRDefault="007B6E6B" w:rsidP="007B6E6B">
      <w:pPr>
        <w:jc w:val="left"/>
      </w:pPr>
      <w:r w:rsidRPr="007B6E6B">
        <w:t xml:space="preserve">Tesfay is a postgraduate student in MA sociology focusing on structural inequality, race, and social justice. His current study investigates the </w:t>
      </w:r>
      <w:commentRangeStart w:id="34"/>
      <w:r w:rsidRPr="007B6E6B">
        <w:t>magnitude</w:t>
      </w:r>
      <w:commentRangeEnd w:id="34"/>
      <w:r w:rsidR="000B3467">
        <w:rPr>
          <w:rStyle w:val="af1"/>
        </w:rPr>
        <w:commentReference w:id="34"/>
      </w:r>
      <w:r w:rsidRPr="007B6E6B">
        <w:t xml:space="preserve"> and lived experiences of structural racism in the UK job market. He particularly emphasized on intersectionality and critical race theory. His work combines statistical analysis and interviews to explore how race, gender and class shape employment effects. Grounded in intersectionality and critical race theory he aims his research findings to inform anti-racist policies and amplify lived experiences within the </w:t>
      </w:r>
      <w:proofErr w:type="spellStart"/>
      <w:r w:rsidRPr="007B6E6B">
        <w:t>labour</w:t>
      </w:r>
      <w:proofErr w:type="spellEnd"/>
      <w:r w:rsidRPr="007B6E6B">
        <w:t xml:space="preserve"> market.</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Chao-Yo Cheng (Staff)" w:date="2025-06-09T21:19:00Z" w:initials="CC">
    <w:p w14:paraId="2D9B294A" w14:textId="77777777" w:rsidR="00A56BE2" w:rsidRDefault="00A56BE2" w:rsidP="00A56BE2">
      <w:pPr>
        <w:pStyle w:val="af2"/>
      </w:pPr>
      <w:r>
        <w:rPr>
          <w:rStyle w:val="af1"/>
        </w:rPr>
        <w:annotationRef/>
      </w:r>
      <w:r>
        <w:t>In your final work you will need to use concrete evidence to qualify this statement.</w:t>
      </w:r>
    </w:p>
  </w:comment>
  <w:comment w:id="25" w:author="Chao-Yo Cheng (Staff)" w:date="2025-06-09T21:21:00Z" w:initials="CC">
    <w:p w14:paraId="3BE34AAE" w14:textId="77777777" w:rsidR="00A56BE2" w:rsidRDefault="00A56BE2" w:rsidP="00A56BE2">
      <w:pPr>
        <w:pStyle w:val="af2"/>
      </w:pPr>
      <w:r>
        <w:rPr>
          <w:rStyle w:val="af1"/>
        </w:rPr>
        <w:annotationRef/>
      </w:r>
      <w:r>
        <w:t>You  might want to introduce some variability in your word choices here.</w:t>
      </w:r>
    </w:p>
  </w:comment>
  <w:comment w:id="34" w:author="Chao-Yo Cheng (Staff)" w:date="2025-06-09T23:48:00Z" w:initials="CC">
    <w:p w14:paraId="68630C65" w14:textId="77777777" w:rsidR="000B3467" w:rsidRDefault="000B3467" w:rsidP="000B3467">
      <w:pPr>
        <w:pStyle w:val="af2"/>
      </w:pPr>
      <w:r>
        <w:rPr>
          <w:rStyle w:val="af1"/>
        </w:rPr>
        <w:annotationRef/>
      </w:r>
      <w:r>
        <w:t>I am not sure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9B294A" w15:done="0"/>
  <w15:commentEx w15:paraId="3BE34AAE" w15:done="0"/>
  <w15:commentEx w15:paraId="68630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0FCFD1" w16cex:dateUtc="2025-06-09T20:19:00Z"/>
  <w16cex:commentExtensible w16cex:durableId="36692911" w16cex:dateUtc="2025-06-09T20:21:00Z"/>
  <w16cex:commentExtensible w16cex:durableId="49F8C82D" w16cex:dateUtc="2025-06-09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9B294A" w16cid:durableId="490FCFD1"/>
  <w16cid:commentId w16cid:paraId="3BE34AAE" w16cid:durableId="36692911"/>
  <w16cid:commentId w16cid:paraId="68630C65" w16cid:durableId="49F8C8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B"/>
    <w:rsid w:val="000B3467"/>
    <w:rsid w:val="007B6E6B"/>
    <w:rsid w:val="00854440"/>
    <w:rsid w:val="00A42F21"/>
    <w:rsid w:val="00A56BE2"/>
    <w:rsid w:val="00C67358"/>
    <w:rsid w:val="00EB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4B42"/>
  <w15:chartTrackingRefBased/>
  <w15:docId w15:val="{5C742A72-02EE-4759-B7F2-84FCAFD9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6E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6E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6E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6E6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B6E6B"/>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B6E6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B6E6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B6E6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B6E6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6E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6E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6E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6E6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B6E6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B6E6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B6E6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B6E6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B6E6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B6E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6E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6E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6E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6E6B"/>
    <w:pPr>
      <w:spacing w:before="160" w:after="160"/>
      <w:jc w:val="center"/>
    </w:pPr>
    <w:rPr>
      <w:i/>
      <w:iCs/>
      <w:color w:val="404040" w:themeColor="text1" w:themeTint="BF"/>
    </w:rPr>
  </w:style>
  <w:style w:type="character" w:customStyle="1" w:styleId="a8">
    <w:name w:val="引用 字符"/>
    <w:basedOn w:val="a0"/>
    <w:link w:val="a7"/>
    <w:uiPriority w:val="29"/>
    <w:rsid w:val="007B6E6B"/>
    <w:rPr>
      <w:i/>
      <w:iCs/>
      <w:color w:val="404040" w:themeColor="text1" w:themeTint="BF"/>
    </w:rPr>
  </w:style>
  <w:style w:type="paragraph" w:styleId="a9">
    <w:name w:val="List Paragraph"/>
    <w:basedOn w:val="a"/>
    <w:uiPriority w:val="34"/>
    <w:qFormat/>
    <w:rsid w:val="007B6E6B"/>
    <w:pPr>
      <w:ind w:left="720"/>
      <w:contextualSpacing/>
    </w:pPr>
  </w:style>
  <w:style w:type="character" w:styleId="aa">
    <w:name w:val="Intense Emphasis"/>
    <w:basedOn w:val="a0"/>
    <w:uiPriority w:val="21"/>
    <w:qFormat/>
    <w:rsid w:val="007B6E6B"/>
    <w:rPr>
      <w:i/>
      <w:iCs/>
      <w:color w:val="0F4761" w:themeColor="accent1" w:themeShade="BF"/>
    </w:rPr>
  </w:style>
  <w:style w:type="paragraph" w:styleId="ab">
    <w:name w:val="Intense Quote"/>
    <w:basedOn w:val="a"/>
    <w:next w:val="a"/>
    <w:link w:val="ac"/>
    <w:uiPriority w:val="30"/>
    <w:qFormat/>
    <w:rsid w:val="007B6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6E6B"/>
    <w:rPr>
      <w:i/>
      <w:iCs/>
      <w:color w:val="0F4761" w:themeColor="accent1" w:themeShade="BF"/>
    </w:rPr>
  </w:style>
  <w:style w:type="character" w:styleId="ad">
    <w:name w:val="Intense Reference"/>
    <w:basedOn w:val="a0"/>
    <w:uiPriority w:val="32"/>
    <w:qFormat/>
    <w:rsid w:val="007B6E6B"/>
    <w:rPr>
      <w:b/>
      <w:bCs/>
      <w:smallCaps/>
      <w:color w:val="0F4761" w:themeColor="accent1" w:themeShade="BF"/>
      <w:spacing w:val="5"/>
    </w:rPr>
  </w:style>
  <w:style w:type="character" w:styleId="ae">
    <w:name w:val="Hyperlink"/>
    <w:basedOn w:val="a0"/>
    <w:uiPriority w:val="99"/>
    <w:unhideWhenUsed/>
    <w:rsid w:val="007B6E6B"/>
    <w:rPr>
      <w:color w:val="467886" w:themeColor="hyperlink"/>
      <w:u w:val="single"/>
    </w:rPr>
  </w:style>
  <w:style w:type="character" w:styleId="af">
    <w:name w:val="Unresolved Mention"/>
    <w:basedOn w:val="a0"/>
    <w:uiPriority w:val="99"/>
    <w:semiHidden/>
    <w:unhideWhenUsed/>
    <w:rsid w:val="007B6E6B"/>
    <w:rPr>
      <w:color w:val="605E5C"/>
      <w:shd w:val="clear" w:color="auto" w:fill="E1DFDD"/>
    </w:rPr>
  </w:style>
  <w:style w:type="paragraph" w:styleId="af0">
    <w:name w:val="Revision"/>
    <w:hidden/>
    <w:uiPriority w:val="99"/>
    <w:semiHidden/>
    <w:rsid w:val="00EB583A"/>
  </w:style>
  <w:style w:type="character" w:styleId="af1">
    <w:name w:val="annotation reference"/>
    <w:basedOn w:val="a0"/>
    <w:uiPriority w:val="99"/>
    <w:semiHidden/>
    <w:unhideWhenUsed/>
    <w:rsid w:val="00A56BE2"/>
    <w:rPr>
      <w:sz w:val="21"/>
      <w:szCs w:val="21"/>
    </w:rPr>
  </w:style>
  <w:style w:type="paragraph" w:styleId="af2">
    <w:name w:val="annotation text"/>
    <w:basedOn w:val="a"/>
    <w:link w:val="af3"/>
    <w:uiPriority w:val="99"/>
    <w:unhideWhenUsed/>
    <w:rsid w:val="00A56BE2"/>
    <w:pPr>
      <w:jc w:val="left"/>
    </w:pPr>
  </w:style>
  <w:style w:type="character" w:customStyle="1" w:styleId="af3">
    <w:name w:val="批注文字 字符"/>
    <w:basedOn w:val="a0"/>
    <w:link w:val="af2"/>
    <w:uiPriority w:val="99"/>
    <w:rsid w:val="00A56BE2"/>
  </w:style>
  <w:style w:type="paragraph" w:styleId="af4">
    <w:name w:val="annotation subject"/>
    <w:basedOn w:val="af2"/>
    <w:next w:val="af2"/>
    <w:link w:val="af5"/>
    <w:uiPriority w:val="99"/>
    <w:semiHidden/>
    <w:unhideWhenUsed/>
    <w:rsid w:val="00A56BE2"/>
    <w:rPr>
      <w:b/>
      <w:bCs/>
    </w:rPr>
  </w:style>
  <w:style w:type="character" w:customStyle="1" w:styleId="af5">
    <w:name w:val="批注主题 字符"/>
    <w:basedOn w:val="af3"/>
    <w:link w:val="af4"/>
    <w:uiPriority w:val="99"/>
    <w:semiHidden/>
    <w:rsid w:val="00A56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4</cp:revision>
  <dcterms:created xsi:type="dcterms:W3CDTF">2025-06-09T20:17:00Z</dcterms:created>
  <dcterms:modified xsi:type="dcterms:W3CDTF">2025-06-09T22:49:00Z</dcterms:modified>
</cp:coreProperties>
</file>