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43A5" w14:textId="26D0D0B5" w:rsidR="00125BBB" w:rsidRPr="00125BBB" w:rsidRDefault="00125BBB" w:rsidP="00125BBB">
      <w:pPr>
        <w:jc w:val="left"/>
        <w:rPr>
          <w:b/>
          <w:bCs/>
        </w:rPr>
      </w:pPr>
      <w:r w:rsidRPr="00125BBB">
        <w:rPr>
          <w:b/>
          <w:bCs/>
        </w:rPr>
        <w:t xml:space="preserve">Climate Change and Political </w:t>
      </w:r>
      <w:commentRangeStart w:id="0"/>
      <w:r w:rsidRPr="00125BBB">
        <w:rPr>
          <w:b/>
          <w:bCs/>
        </w:rPr>
        <w:t>Violence</w:t>
      </w:r>
      <w:commentRangeEnd w:id="0"/>
      <w:r>
        <w:rPr>
          <w:rStyle w:val="af1"/>
        </w:rPr>
        <w:commentReference w:id="0"/>
      </w:r>
    </w:p>
    <w:p w14:paraId="38B299F4" w14:textId="77777777" w:rsidR="00125BBB" w:rsidRDefault="00125BBB" w:rsidP="00125BBB">
      <w:pPr>
        <w:jc w:val="left"/>
      </w:pPr>
    </w:p>
    <w:p w14:paraId="19586B47" w14:textId="77777777" w:rsidR="003F2229" w:rsidRDefault="00F7687C" w:rsidP="00125BBB">
      <w:pPr>
        <w:jc w:val="left"/>
      </w:pPr>
      <w:r w:rsidRPr="00F7687C">
        <w:t>MICHAEL PUNISKIS</w:t>
      </w:r>
    </w:p>
    <w:p w14:paraId="404B8FD9" w14:textId="7018318C" w:rsidR="00125BBB" w:rsidRDefault="00F7687C" w:rsidP="00125BBB">
      <w:pPr>
        <w:jc w:val="left"/>
      </w:pPr>
      <w:r w:rsidRPr="00F7687C">
        <w:t>MRes Politics</w:t>
      </w:r>
    </w:p>
    <w:p w14:paraId="6B780AAB" w14:textId="572C00B5" w:rsidR="00125BBB" w:rsidRDefault="00125BBB" w:rsidP="00125BBB">
      <w:pPr>
        <w:jc w:val="left"/>
      </w:pPr>
      <w:hyperlink r:id="rId8" w:history="1">
        <w:r w:rsidRPr="003D27DF">
          <w:rPr>
            <w:rStyle w:val="ae"/>
          </w:rPr>
          <w:t>mpuniskis@yahoo.com</w:t>
        </w:r>
      </w:hyperlink>
    </w:p>
    <w:p w14:paraId="48F2AD36" w14:textId="77777777" w:rsidR="00125BBB" w:rsidRDefault="00125BBB" w:rsidP="00125BBB">
      <w:pPr>
        <w:jc w:val="left"/>
      </w:pPr>
    </w:p>
    <w:p w14:paraId="467C6A81" w14:textId="7009A450" w:rsidR="00125BBB" w:rsidRDefault="00F7687C" w:rsidP="00125BBB">
      <w:pPr>
        <w:jc w:val="left"/>
      </w:pPr>
      <w:r w:rsidRPr="00F7687C">
        <w:t xml:space="preserve">This presentation will cover a working </w:t>
      </w:r>
      <w:del w:id="1" w:author="Chao-Yo Cheng (Staff)" w:date="2025-06-09T17:20:00Z" w16du:dateUtc="2025-06-09T16:20:00Z">
        <w:r w:rsidRPr="00F7687C" w:rsidDel="00125BBB">
          <w:delText xml:space="preserve">research </w:delText>
        </w:r>
      </w:del>
      <w:r w:rsidRPr="00F7687C">
        <w:t>design of a quantitative study exploring the effects of weather/climate change on a type of political violence, such as electoral violence, based on inferential statistical analysis of publicly available secondary datasets.</w:t>
      </w:r>
      <w:r w:rsidR="00125BBB">
        <w:t xml:space="preserve"> </w:t>
      </w:r>
      <w:r w:rsidRPr="00F7687C">
        <w:t>After defining each variable, a brief background of relevant empirical literature and theory will be provided to establish justification for the proposed study.</w:t>
      </w:r>
      <w:r w:rsidR="00125BBB">
        <w:t xml:space="preserve"> </w:t>
      </w:r>
      <w:r w:rsidRPr="00F7687C">
        <w:t>Attention will be given to discuss several datasets under consideration, and</w:t>
      </w:r>
      <w:del w:id="2" w:author="Chao-Yo Cheng (Staff)" w:date="2025-06-09T17:21:00Z" w16du:dateUtc="2025-06-09T16:21:00Z">
        <w:r w:rsidRPr="00F7687C" w:rsidDel="00125BBB">
          <w:delText xml:space="preserve"> </w:delText>
        </w:r>
        <w:commentRangeStart w:id="3"/>
        <w:r w:rsidRPr="00F7687C" w:rsidDel="00125BBB">
          <w:delText>methodological</w:delText>
        </w:r>
      </w:del>
      <w:commentRangeEnd w:id="3"/>
      <w:r w:rsidR="00125BBB">
        <w:rPr>
          <w:rStyle w:val="af1"/>
        </w:rPr>
        <w:commentReference w:id="3"/>
      </w:r>
      <w:r w:rsidRPr="00F7687C">
        <w:t xml:space="preserve"> issues relating to the preparation and analyses of selected datasets.</w:t>
      </w:r>
      <w:r w:rsidR="00125BBB">
        <w:t xml:space="preserve"> </w:t>
      </w:r>
      <w:del w:id="4" w:author="Chao-Yo Cheng (Staff)" w:date="2025-06-09T17:21:00Z" w16du:dateUtc="2025-06-09T16:21:00Z">
        <w:r w:rsidRPr="00F7687C" w:rsidDel="00125BBB">
          <w:delText>As such,</w:delText>
        </w:r>
      </w:del>
      <w:del w:id="5" w:author="Chao-Yo Cheng (Staff)" w:date="2025-06-09T17:22:00Z" w16du:dateUtc="2025-06-09T16:22:00Z">
        <w:r w:rsidRPr="00F7687C" w:rsidDel="00125BBB">
          <w:delText xml:space="preserve"> d</w:delText>
        </w:r>
      </w:del>
      <w:ins w:id="6" w:author="Chao-Yo Cheng (Staff)" w:date="2025-06-09T17:22:00Z" w16du:dateUtc="2025-06-09T16:22:00Z">
        <w:r w:rsidR="00125BBB">
          <w:rPr>
            <w:rFonts w:hint="eastAsia"/>
          </w:rPr>
          <w:t>D</w:t>
        </w:r>
      </w:ins>
      <w:r w:rsidRPr="00F7687C">
        <w:t xml:space="preserve">iscussions will also focus on </w:t>
      </w:r>
      <w:ins w:id="7" w:author="Chao-Yo Cheng (Staff)" w:date="2025-06-09T17:21:00Z" w16du:dateUtc="2025-06-09T16:21:00Z">
        <w:r w:rsidR="00125BBB">
          <w:rPr>
            <w:rFonts w:hint="eastAsia"/>
          </w:rPr>
          <w:t xml:space="preserve">how to address various empirical and ethics </w:t>
        </w:r>
      </w:ins>
      <w:r w:rsidRPr="00F7687C">
        <w:t>challenges involved in the proposed study</w:t>
      </w:r>
      <w:del w:id="8" w:author="Chao-Yo Cheng (Staff)" w:date="2025-06-09T17:22:00Z" w16du:dateUtc="2025-06-09T16:22:00Z">
        <w:r w:rsidRPr="00F7687C" w:rsidDel="00125BBB">
          <w:delText xml:space="preserve"> and highlight some ethical issues</w:delText>
        </w:r>
      </w:del>
      <w:r w:rsidRPr="00F7687C">
        <w:t>.</w:t>
      </w:r>
      <w:r w:rsidR="00125BBB">
        <w:t xml:space="preserve"> </w:t>
      </w:r>
      <w:r w:rsidRPr="00F7687C">
        <w:t>Some implications of the proposed study’s findings will be covered.</w:t>
      </w:r>
    </w:p>
    <w:p w14:paraId="064A07CC" w14:textId="77777777" w:rsidR="00125BBB" w:rsidRDefault="00125BBB" w:rsidP="00125BBB">
      <w:pPr>
        <w:jc w:val="left"/>
      </w:pPr>
    </w:p>
    <w:p w14:paraId="0082F005" w14:textId="04F50C27" w:rsidR="00854440" w:rsidRDefault="00F7687C" w:rsidP="00125BBB">
      <w:pPr>
        <w:jc w:val="left"/>
      </w:pPr>
      <w:r w:rsidRPr="00F7687C">
        <w:t>Mike Puniskis has a background in social sciences</w:t>
      </w:r>
      <w:r w:rsidR="00125BBB">
        <w:rPr>
          <w:rFonts w:hint="eastAsia"/>
        </w:rPr>
        <w:t>,</w:t>
      </w:r>
      <w:r w:rsidRPr="00F7687C">
        <w:t xml:space="preserve"> using quantitative and qualitative methods to </w:t>
      </w:r>
      <w:commentRangeStart w:id="9"/>
      <w:r w:rsidRPr="00F7687C">
        <w:t>analyse primary and secondary sources of data</w:t>
      </w:r>
      <w:commentRangeEnd w:id="9"/>
      <w:r w:rsidR="00125BBB">
        <w:rPr>
          <w:rStyle w:val="af1"/>
        </w:rPr>
        <w:commentReference w:id="9"/>
      </w:r>
      <w:del w:id="10" w:author="Chao-Yo Cheng (Staff)" w:date="2025-06-09T17:19:00Z" w16du:dateUtc="2025-06-09T16:19:00Z">
        <w:r w:rsidRPr="00F7687C" w:rsidDel="00125BBB">
          <w:delText>.</w:delText>
        </w:r>
        <w:r w:rsidR="00125BBB" w:rsidDel="00125BBB">
          <w:delText xml:space="preserve"> </w:delText>
        </w:r>
        <w:r w:rsidRPr="00F7687C" w:rsidDel="00125BBB">
          <w:delText>He mainly works</w:delText>
        </w:r>
      </w:del>
      <w:r w:rsidRPr="00F7687C">
        <w:t xml:space="preserve"> in criminology and psychology</w:t>
      </w:r>
      <w:ins w:id="11" w:author="Chao-Yo Cheng (Staff)" w:date="2025-06-09T17:19:00Z" w16du:dateUtc="2025-06-09T16:19:00Z">
        <w:r w:rsidR="00125BBB">
          <w:rPr>
            <w:rFonts w:hint="eastAsia"/>
          </w:rPr>
          <w:t>.</w:t>
        </w:r>
      </w:ins>
      <w:del w:id="12" w:author="Chao-Yo Cheng (Staff)" w:date="2025-06-09T17:19:00Z" w16du:dateUtc="2025-06-09T16:19:00Z">
        <w:r w:rsidRPr="00F7687C" w:rsidDel="00125BBB">
          <w:delText>,</w:delText>
        </w:r>
      </w:del>
      <w:r w:rsidRPr="00F7687C">
        <w:t xml:space="preserve"> </w:t>
      </w:r>
      <w:del w:id="13" w:author="Chao-Yo Cheng (Staff)" w:date="2025-06-09T17:19:00Z" w16du:dateUtc="2025-06-09T16:19:00Z">
        <w:r w:rsidRPr="00F7687C" w:rsidDel="00125BBB">
          <w:delText xml:space="preserve">having </w:delText>
        </w:r>
      </w:del>
      <w:ins w:id="14" w:author="Chao-Yo Cheng (Staff)" w:date="2025-06-09T17:19:00Z" w16du:dateUtc="2025-06-09T16:19:00Z">
        <w:r w:rsidR="00125BBB">
          <w:rPr>
            <w:rFonts w:hint="eastAsia"/>
          </w:rPr>
          <w:t>H</w:t>
        </w:r>
        <w:r w:rsidR="00125BBB" w:rsidRPr="00F7687C">
          <w:t xml:space="preserve">aving </w:t>
        </w:r>
      </w:ins>
      <w:r w:rsidRPr="00F7687C">
        <w:t xml:space="preserve">completed bachelor’s and master’s degrees in these fields, </w:t>
      </w:r>
      <w:del w:id="15" w:author="Chao-Yo Cheng (Staff)" w:date="2025-06-09T17:19:00Z" w16du:dateUtc="2025-06-09T16:19:00Z">
        <w:r w:rsidRPr="00F7687C" w:rsidDel="00125BBB">
          <w:delText xml:space="preserve">and </w:delText>
        </w:r>
      </w:del>
      <w:ins w:id="16" w:author="Chao-Yo Cheng (Staff)" w:date="2025-06-09T23:50:00Z" w16du:dateUtc="2025-06-09T22:50:00Z">
        <w:r w:rsidR="003F2229">
          <w:rPr>
            <w:rFonts w:hint="eastAsia"/>
          </w:rPr>
          <w:t>Mike</w:t>
        </w:r>
      </w:ins>
      <w:ins w:id="17" w:author="Chao-Yo Cheng (Staff)" w:date="2025-06-09T17:19:00Z" w16du:dateUtc="2025-06-09T16:19:00Z">
        <w:r w:rsidR="00125BBB">
          <w:rPr>
            <w:rFonts w:hint="eastAsia"/>
          </w:rPr>
          <w:t xml:space="preserve"> also</w:t>
        </w:r>
        <w:r w:rsidR="00125BBB" w:rsidRPr="00F7687C">
          <w:t xml:space="preserve"> </w:t>
        </w:r>
      </w:ins>
      <w:r w:rsidRPr="00F7687C">
        <w:t>has a postgraduate diploma in research methods.</w:t>
      </w:r>
      <w:r w:rsidR="00125BBB">
        <w:t xml:space="preserve"> </w:t>
      </w:r>
      <w:r w:rsidRPr="00F7687C">
        <w:t>Mike is interested in how the environment affects human behaviour and society, particularly in terms of crime and violence.</w:t>
      </w:r>
      <w:r w:rsidR="00125BBB">
        <w:t xml:space="preserve"> </w:t>
      </w:r>
      <w:r w:rsidRPr="00F7687C">
        <w:t xml:space="preserve">Having </w:t>
      </w:r>
      <w:del w:id="18" w:author="Chao-Yo Cheng (Staff)" w:date="2025-06-09T17:19:00Z" w16du:dateUtc="2025-06-09T16:19:00Z">
        <w:r w:rsidRPr="00F7687C" w:rsidDel="00125BBB">
          <w:delText xml:space="preserve">wrote </w:delText>
        </w:r>
      </w:del>
      <w:ins w:id="19" w:author="Chao-Yo Cheng (Staff)" w:date="2025-06-09T17:19:00Z" w16du:dateUtc="2025-06-09T16:19:00Z">
        <w:r w:rsidR="00125BBB">
          <w:rPr>
            <w:rFonts w:hint="eastAsia"/>
          </w:rPr>
          <w:t>written</w:t>
        </w:r>
        <w:r w:rsidR="00125BBB" w:rsidRPr="00F7687C">
          <w:t xml:space="preserve"> </w:t>
        </w:r>
      </w:ins>
      <w:r w:rsidRPr="00F7687C">
        <w:t>his first master’s dissertation on the effects of weather on crime, Mike plans to explore this topic from a new angle for his MRes Politics dissertation, researching the effects of climate change on political violence, using quantitative methods</w:t>
      </w:r>
      <w:ins w:id="20" w:author="Chao-Yo Cheng (Staff)" w:date="2025-06-09T17:19:00Z" w16du:dateUtc="2025-06-09T16:19:00Z">
        <w:r w:rsidR="00125BBB">
          <w:rPr>
            <w:rFonts w:hint="eastAsia"/>
          </w:rPr>
          <w:t>.</w:t>
        </w:r>
      </w:ins>
    </w:p>
    <w:sectPr w:rsidR="0085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ao-Yo Cheng (Staff)" w:date="2025-06-09T17:20:00Z" w:initials="CC">
    <w:p w14:paraId="72EB4A2B" w14:textId="77777777" w:rsidR="00125BBB" w:rsidRDefault="00125BBB" w:rsidP="00125BBB">
      <w:pPr>
        <w:pStyle w:val="af2"/>
      </w:pPr>
      <w:r>
        <w:rPr>
          <w:rStyle w:val="af1"/>
        </w:rPr>
        <w:annotationRef/>
      </w:r>
      <w:r>
        <w:t>This is a great topic that aligns well with what I do as a researcher!</w:t>
      </w:r>
    </w:p>
  </w:comment>
  <w:comment w:id="3" w:author="Chao-Yo Cheng (Staff)" w:date="2025-06-09T17:21:00Z" w:initials="CC">
    <w:p w14:paraId="4DD786B6" w14:textId="77777777" w:rsidR="00125BBB" w:rsidRDefault="00125BBB" w:rsidP="00125BBB">
      <w:pPr>
        <w:pStyle w:val="af2"/>
      </w:pPr>
      <w:r>
        <w:rPr>
          <w:rStyle w:val="af1"/>
        </w:rPr>
        <w:annotationRef/>
      </w:r>
      <w:r>
        <w:t>Try not to use this word too much as it lacks substance.</w:t>
      </w:r>
    </w:p>
  </w:comment>
  <w:comment w:id="9" w:author="Chao-Yo Cheng (Staff)" w:date="2025-06-09T17:18:00Z" w:initials="CC">
    <w:p w14:paraId="14D64C20" w14:textId="588BFF2C" w:rsidR="00125BBB" w:rsidRDefault="00125BBB" w:rsidP="00125BBB">
      <w:pPr>
        <w:pStyle w:val="af2"/>
      </w:pPr>
      <w:r>
        <w:rPr>
          <w:rStyle w:val="af1"/>
        </w:rPr>
        <w:annotationRef/>
      </w:r>
      <w:r>
        <w:t>Be a bit more specific.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2EB4A2B" w15:done="0"/>
  <w15:commentEx w15:paraId="4DD786B6" w15:done="0"/>
  <w15:commentEx w15:paraId="14D64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A93B87" w16cex:dateUtc="2025-06-09T16:20:00Z"/>
  <w16cex:commentExtensible w16cex:durableId="324F381D" w16cex:dateUtc="2025-06-09T16:21:00Z"/>
  <w16cex:commentExtensible w16cex:durableId="3A2FDFA0" w16cex:dateUtc="2025-06-09T1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2EB4A2B" w16cid:durableId="61A93B87"/>
  <w16cid:commentId w16cid:paraId="4DD786B6" w16cid:durableId="324F381D"/>
  <w16cid:commentId w16cid:paraId="14D64C20" w16cid:durableId="3A2FDF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ao-Yo Cheng (Staff)">
    <w15:presenceInfo w15:providerId="AD" w15:userId="S::c.cheng@bbk.ac.uk::05f98b69-1bc2-41bd-ad68-8e2106234a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C"/>
    <w:rsid w:val="00125BBB"/>
    <w:rsid w:val="003F2229"/>
    <w:rsid w:val="00854440"/>
    <w:rsid w:val="008B65BB"/>
    <w:rsid w:val="00C67358"/>
    <w:rsid w:val="00F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1851"/>
  <w15:chartTrackingRefBased/>
  <w15:docId w15:val="{41E191E0-B173-4942-9A2C-9CAFF670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8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8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87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87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687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687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687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687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8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6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6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687C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687C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687C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687C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687C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687C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68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68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68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6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68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68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68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6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68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687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25BB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25BBB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125BBB"/>
  </w:style>
  <w:style w:type="character" w:styleId="af1">
    <w:name w:val="annotation reference"/>
    <w:basedOn w:val="a0"/>
    <w:uiPriority w:val="99"/>
    <w:semiHidden/>
    <w:unhideWhenUsed/>
    <w:rsid w:val="00125BBB"/>
    <w:rPr>
      <w:sz w:val="21"/>
      <w:szCs w:val="21"/>
    </w:rPr>
  </w:style>
  <w:style w:type="paragraph" w:styleId="af2">
    <w:name w:val="annotation text"/>
    <w:basedOn w:val="a"/>
    <w:link w:val="af3"/>
    <w:uiPriority w:val="99"/>
    <w:unhideWhenUsed/>
    <w:rsid w:val="00125BBB"/>
    <w:pPr>
      <w:jc w:val="left"/>
    </w:pPr>
  </w:style>
  <w:style w:type="character" w:customStyle="1" w:styleId="af3">
    <w:name w:val="批注文字 字符"/>
    <w:basedOn w:val="a0"/>
    <w:link w:val="af2"/>
    <w:uiPriority w:val="99"/>
    <w:rsid w:val="00125BB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5BBB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25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uniskis@yahoo.com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dcterms:created xsi:type="dcterms:W3CDTF">2025-06-09T16:17:00Z</dcterms:created>
  <dcterms:modified xsi:type="dcterms:W3CDTF">2025-06-09T22:50:00Z</dcterms:modified>
</cp:coreProperties>
</file>