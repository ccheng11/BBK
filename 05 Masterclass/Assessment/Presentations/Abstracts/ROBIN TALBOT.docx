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5CEDC2" w14:textId="3619EF70" w:rsidR="00035BB0" w:rsidRDefault="00035BB0" w:rsidP="00035BB0">
      <w:pPr>
        <w:jc w:val="left"/>
      </w:pPr>
      <w:r w:rsidRPr="0085230A">
        <w:t xml:space="preserve">To what extent did British delegates’ experiences of the World Festival of Youth and Students in Cuba in 1978 impact upon the development of their ideas and activism and the wider political landscape in </w:t>
      </w:r>
      <w:commentRangeStart w:id="0"/>
      <w:r w:rsidRPr="0085230A">
        <w:t>Britain</w:t>
      </w:r>
      <w:commentRangeEnd w:id="0"/>
      <w:r w:rsidR="008758FF">
        <w:rPr>
          <w:rStyle w:val="af1"/>
        </w:rPr>
        <w:commentReference w:id="0"/>
      </w:r>
      <w:r w:rsidRPr="0085230A">
        <w:t>?</w:t>
      </w:r>
    </w:p>
    <w:p w14:paraId="4A4DBE66" w14:textId="77777777" w:rsidR="00035BB0" w:rsidRDefault="00035BB0" w:rsidP="00035BB0">
      <w:pPr>
        <w:jc w:val="left"/>
      </w:pPr>
    </w:p>
    <w:p w14:paraId="535B39F4" w14:textId="77777777" w:rsidR="00035BB0" w:rsidRDefault="0085230A" w:rsidP="00035BB0">
      <w:pPr>
        <w:jc w:val="left"/>
      </w:pPr>
      <w:r w:rsidRPr="0085230A">
        <w:t>ROBIN TALBOT</w:t>
      </w:r>
    </w:p>
    <w:p w14:paraId="4C8779FA" w14:textId="77777777" w:rsidR="00035BB0" w:rsidRDefault="0085230A" w:rsidP="00035BB0">
      <w:pPr>
        <w:jc w:val="left"/>
      </w:pPr>
      <w:r w:rsidRPr="0085230A">
        <w:t>MSc Social and Political Theory</w:t>
      </w:r>
    </w:p>
    <w:p w14:paraId="28C40C50" w14:textId="258077FA" w:rsidR="00035BB0" w:rsidRDefault="00035BB0" w:rsidP="00035BB0">
      <w:pPr>
        <w:jc w:val="left"/>
      </w:pPr>
      <w:hyperlink r:id="rId8" w:history="1">
        <w:r w:rsidRPr="00195554">
          <w:rPr>
            <w:rStyle w:val="ae"/>
          </w:rPr>
          <w:t>rtalbo04@student.bbk.ac.uk</w:t>
        </w:r>
      </w:hyperlink>
    </w:p>
    <w:p w14:paraId="5C2F2454" w14:textId="77777777" w:rsidR="00035BB0" w:rsidRDefault="00035BB0" w:rsidP="00035BB0">
      <w:pPr>
        <w:jc w:val="left"/>
      </w:pPr>
    </w:p>
    <w:p w14:paraId="198AE62B" w14:textId="0A6EBD23" w:rsidR="00035BB0" w:rsidRDefault="008758FF" w:rsidP="00035BB0">
      <w:pPr>
        <w:jc w:val="left"/>
      </w:pPr>
      <w:ins w:id="1" w:author="Chao-Yo Cheng (Staff)" w:date="2025-06-09T21:24:00Z" w16du:dateUtc="2025-06-09T20:24:00Z">
        <w:r>
          <w:rPr>
            <w:rFonts w:hint="eastAsia"/>
          </w:rPr>
          <w:t>This project is a</w:t>
        </w:r>
      </w:ins>
      <w:del w:id="2" w:author="Chao-Yo Cheng (Staff)" w:date="2025-06-09T21:24:00Z" w16du:dateUtc="2025-06-09T20:24:00Z">
        <w:r w:rsidR="0085230A" w:rsidRPr="0085230A" w:rsidDel="008758FF">
          <w:delText>A</w:delText>
        </w:r>
      </w:del>
      <w:r w:rsidR="0085230A" w:rsidRPr="0085230A">
        <w:t xml:space="preserve"> case study of the worldviews and activism of British delegates to the World Festival of Youth and Students in Cuba in 1978 before and after the event, examined within the context of 1970s British politics and the </w:t>
      </w:r>
      <w:proofErr w:type="spellStart"/>
      <w:r w:rsidR="0085230A" w:rsidRPr="0085230A">
        <w:t>organisations</w:t>
      </w:r>
      <w:proofErr w:type="spellEnd"/>
      <w:r w:rsidR="0085230A" w:rsidRPr="0085230A">
        <w:t xml:space="preserve"> that sponsored them, the aims of the World Festival and the host Cuban state and whether such an experience of an international solidarity event can be considered universally </w:t>
      </w:r>
      <w:commentRangeStart w:id="3"/>
      <w:r w:rsidR="0085230A" w:rsidRPr="0085230A">
        <w:t>formative</w:t>
      </w:r>
      <w:commentRangeEnd w:id="3"/>
      <w:r>
        <w:rPr>
          <w:rStyle w:val="af1"/>
        </w:rPr>
        <w:commentReference w:id="3"/>
      </w:r>
      <w:r w:rsidR="0085230A" w:rsidRPr="0085230A">
        <w:t>.</w:t>
      </w:r>
    </w:p>
    <w:p w14:paraId="7EEC1A65" w14:textId="77777777" w:rsidR="00035BB0" w:rsidRDefault="00035BB0" w:rsidP="00035BB0">
      <w:pPr>
        <w:jc w:val="left"/>
      </w:pPr>
    </w:p>
    <w:p w14:paraId="64909ECC" w14:textId="00ACC41C" w:rsidR="00854440" w:rsidRDefault="0085230A" w:rsidP="00035BB0">
      <w:pPr>
        <w:jc w:val="left"/>
      </w:pPr>
      <w:r w:rsidRPr="0085230A">
        <w:t>Robin Talbot is a secondary school teacher and lay officer and caseworker for the National Education Union (NEU) in Waltham Forest. He was formerly London district secretary of the Communist Party of Britain and chair of its youth wing, the Young Communist League.</w:t>
      </w:r>
    </w:p>
    <w:sectPr w:rsidR="0085444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Chao-Yo Cheng (Staff)" w:date="2025-06-09T21:26:00Z" w:initials="CC">
    <w:p w14:paraId="1822E695" w14:textId="77777777" w:rsidR="008758FF" w:rsidRDefault="008758FF" w:rsidP="008758FF">
      <w:pPr>
        <w:pStyle w:val="af2"/>
      </w:pPr>
      <w:r>
        <w:rPr>
          <w:rStyle w:val="af1"/>
        </w:rPr>
        <w:annotationRef/>
      </w:r>
      <w:r>
        <w:t>A title is really not the place to put the entire RQ. Revise.</w:t>
      </w:r>
    </w:p>
  </w:comment>
  <w:comment w:id="3" w:author="Chao-Yo Cheng (Staff)" w:date="2025-06-09T21:24:00Z" w:initials="CC">
    <w:p w14:paraId="7AFAC6A4" w14:textId="1F340088" w:rsidR="008758FF" w:rsidRDefault="008758FF" w:rsidP="008758FF">
      <w:pPr>
        <w:pStyle w:val="af2"/>
      </w:pPr>
      <w:r>
        <w:rPr>
          <w:rStyle w:val="af1"/>
        </w:rPr>
        <w:annotationRef/>
      </w:r>
      <w:r>
        <w:t>I do not quite follow you. Expand this into a properly composed passage. Consult the workshop slides before Reading Week to see what is required for an abstract.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822E695" w15:done="0"/>
  <w15:commentEx w15:paraId="7AFAC6A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A15AB61" w16cex:dateUtc="2025-06-09T20:26:00Z"/>
  <w16cex:commentExtensible w16cex:durableId="088C8870" w16cex:dateUtc="2025-06-09T20: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822E695" w16cid:durableId="7A15AB61"/>
  <w16cid:commentId w16cid:paraId="7AFAC6A4" w16cid:durableId="088C887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hao-Yo Cheng (Staff)">
    <w15:presenceInfo w15:providerId="AD" w15:userId="S::c.cheng@bbk.ac.uk::05f98b69-1bc2-41bd-ad68-8e2106234a4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7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30A"/>
    <w:rsid w:val="00035BB0"/>
    <w:rsid w:val="00537362"/>
    <w:rsid w:val="0085230A"/>
    <w:rsid w:val="00854440"/>
    <w:rsid w:val="008758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E731E"/>
  <w15:chartTrackingRefBased/>
  <w15:docId w15:val="{B75B088C-DE57-4746-83FF-FC8BC0F04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5230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5230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5230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5230A"/>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85230A"/>
    <w:pPr>
      <w:keepNext/>
      <w:keepLines/>
      <w:spacing w:before="80" w:after="40"/>
      <w:outlineLvl w:val="4"/>
    </w:pPr>
    <w:rPr>
      <w:rFonts w:asciiTheme="minorHAnsi" w:eastAsiaTheme="minorEastAsia" w:hAnsiTheme="minorHAnsi" w:cstheme="majorBidi"/>
      <w:color w:val="0F4761" w:themeColor="accent1" w:themeShade="BF"/>
      <w:sz w:val="24"/>
      <w:szCs w:val="24"/>
    </w:rPr>
  </w:style>
  <w:style w:type="paragraph" w:styleId="6">
    <w:name w:val="heading 6"/>
    <w:basedOn w:val="a"/>
    <w:next w:val="a"/>
    <w:link w:val="60"/>
    <w:uiPriority w:val="9"/>
    <w:semiHidden/>
    <w:unhideWhenUsed/>
    <w:qFormat/>
    <w:rsid w:val="0085230A"/>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85230A"/>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85230A"/>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85230A"/>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5230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5230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5230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5230A"/>
    <w:rPr>
      <w:rFonts w:asciiTheme="minorHAnsi" w:eastAsiaTheme="minorEastAsia" w:hAnsiTheme="minorHAnsi" w:cstheme="majorBidi"/>
      <w:color w:val="0F4761" w:themeColor="accent1" w:themeShade="BF"/>
      <w:sz w:val="28"/>
      <w:szCs w:val="28"/>
    </w:rPr>
  </w:style>
  <w:style w:type="character" w:customStyle="1" w:styleId="50">
    <w:name w:val="标题 5 字符"/>
    <w:basedOn w:val="a0"/>
    <w:link w:val="5"/>
    <w:uiPriority w:val="9"/>
    <w:semiHidden/>
    <w:rsid w:val="0085230A"/>
    <w:rPr>
      <w:rFonts w:asciiTheme="minorHAnsi" w:eastAsiaTheme="minorEastAsia" w:hAnsiTheme="minorHAnsi" w:cstheme="majorBidi"/>
      <w:color w:val="0F4761" w:themeColor="accent1" w:themeShade="BF"/>
      <w:sz w:val="24"/>
      <w:szCs w:val="24"/>
    </w:rPr>
  </w:style>
  <w:style w:type="character" w:customStyle="1" w:styleId="60">
    <w:name w:val="标题 6 字符"/>
    <w:basedOn w:val="a0"/>
    <w:link w:val="6"/>
    <w:uiPriority w:val="9"/>
    <w:semiHidden/>
    <w:rsid w:val="0085230A"/>
    <w:rPr>
      <w:rFonts w:asciiTheme="minorHAnsi" w:eastAsiaTheme="minorEastAsia" w:hAnsiTheme="minorHAnsi" w:cstheme="majorBidi"/>
      <w:b/>
      <w:bCs/>
      <w:color w:val="0F4761" w:themeColor="accent1" w:themeShade="BF"/>
    </w:rPr>
  </w:style>
  <w:style w:type="character" w:customStyle="1" w:styleId="70">
    <w:name w:val="标题 7 字符"/>
    <w:basedOn w:val="a0"/>
    <w:link w:val="7"/>
    <w:uiPriority w:val="9"/>
    <w:semiHidden/>
    <w:rsid w:val="0085230A"/>
    <w:rPr>
      <w:rFonts w:asciiTheme="minorHAnsi" w:eastAsiaTheme="minorEastAsia" w:hAnsiTheme="minorHAnsi" w:cstheme="majorBidi"/>
      <w:b/>
      <w:bCs/>
      <w:color w:val="595959" w:themeColor="text1" w:themeTint="A6"/>
    </w:rPr>
  </w:style>
  <w:style w:type="character" w:customStyle="1" w:styleId="80">
    <w:name w:val="标题 8 字符"/>
    <w:basedOn w:val="a0"/>
    <w:link w:val="8"/>
    <w:uiPriority w:val="9"/>
    <w:semiHidden/>
    <w:rsid w:val="0085230A"/>
    <w:rPr>
      <w:rFonts w:asciiTheme="minorHAnsi" w:eastAsiaTheme="minorEastAsia" w:hAnsiTheme="minorHAnsi" w:cstheme="majorBidi"/>
      <w:color w:val="595959" w:themeColor="text1" w:themeTint="A6"/>
    </w:rPr>
  </w:style>
  <w:style w:type="character" w:customStyle="1" w:styleId="90">
    <w:name w:val="标题 9 字符"/>
    <w:basedOn w:val="a0"/>
    <w:link w:val="9"/>
    <w:uiPriority w:val="9"/>
    <w:semiHidden/>
    <w:rsid w:val="0085230A"/>
    <w:rPr>
      <w:rFonts w:asciiTheme="minorHAnsi" w:eastAsiaTheme="majorEastAsia" w:hAnsiTheme="minorHAnsi" w:cstheme="majorBidi"/>
      <w:color w:val="595959" w:themeColor="text1" w:themeTint="A6"/>
    </w:rPr>
  </w:style>
  <w:style w:type="paragraph" w:styleId="a3">
    <w:name w:val="Title"/>
    <w:basedOn w:val="a"/>
    <w:next w:val="a"/>
    <w:link w:val="a4"/>
    <w:uiPriority w:val="10"/>
    <w:qFormat/>
    <w:rsid w:val="0085230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5230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5230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5230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5230A"/>
    <w:pPr>
      <w:spacing w:before="160" w:after="160"/>
      <w:jc w:val="center"/>
    </w:pPr>
    <w:rPr>
      <w:i/>
      <w:iCs/>
      <w:color w:val="404040" w:themeColor="text1" w:themeTint="BF"/>
    </w:rPr>
  </w:style>
  <w:style w:type="character" w:customStyle="1" w:styleId="a8">
    <w:name w:val="引用 字符"/>
    <w:basedOn w:val="a0"/>
    <w:link w:val="a7"/>
    <w:uiPriority w:val="29"/>
    <w:rsid w:val="0085230A"/>
    <w:rPr>
      <w:i/>
      <w:iCs/>
      <w:color w:val="404040" w:themeColor="text1" w:themeTint="BF"/>
    </w:rPr>
  </w:style>
  <w:style w:type="paragraph" w:styleId="a9">
    <w:name w:val="List Paragraph"/>
    <w:basedOn w:val="a"/>
    <w:uiPriority w:val="34"/>
    <w:qFormat/>
    <w:rsid w:val="0085230A"/>
    <w:pPr>
      <w:ind w:left="720"/>
      <w:contextualSpacing/>
    </w:pPr>
  </w:style>
  <w:style w:type="character" w:styleId="aa">
    <w:name w:val="Intense Emphasis"/>
    <w:basedOn w:val="a0"/>
    <w:uiPriority w:val="21"/>
    <w:qFormat/>
    <w:rsid w:val="0085230A"/>
    <w:rPr>
      <w:i/>
      <w:iCs/>
      <w:color w:val="0F4761" w:themeColor="accent1" w:themeShade="BF"/>
    </w:rPr>
  </w:style>
  <w:style w:type="paragraph" w:styleId="ab">
    <w:name w:val="Intense Quote"/>
    <w:basedOn w:val="a"/>
    <w:next w:val="a"/>
    <w:link w:val="ac"/>
    <w:uiPriority w:val="30"/>
    <w:qFormat/>
    <w:rsid w:val="008523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5230A"/>
    <w:rPr>
      <w:i/>
      <w:iCs/>
      <w:color w:val="0F4761" w:themeColor="accent1" w:themeShade="BF"/>
    </w:rPr>
  </w:style>
  <w:style w:type="character" w:styleId="ad">
    <w:name w:val="Intense Reference"/>
    <w:basedOn w:val="a0"/>
    <w:uiPriority w:val="32"/>
    <w:qFormat/>
    <w:rsid w:val="0085230A"/>
    <w:rPr>
      <w:b/>
      <w:bCs/>
      <w:smallCaps/>
      <w:color w:val="0F4761" w:themeColor="accent1" w:themeShade="BF"/>
      <w:spacing w:val="5"/>
    </w:rPr>
  </w:style>
  <w:style w:type="character" w:styleId="ae">
    <w:name w:val="Hyperlink"/>
    <w:basedOn w:val="a0"/>
    <w:uiPriority w:val="99"/>
    <w:unhideWhenUsed/>
    <w:rsid w:val="00035BB0"/>
    <w:rPr>
      <w:color w:val="467886" w:themeColor="hyperlink"/>
      <w:u w:val="single"/>
    </w:rPr>
  </w:style>
  <w:style w:type="character" w:styleId="af">
    <w:name w:val="Unresolved Mention"/>
    <w:basedOn w:val="a0"/>
    <w:uiPriority w:val="99"/>
    <w:semiHidden/>
    <w:unhideWhenUsed/>
    <w:rsid w:val="00035BB0"/>
    <w:rPr>
      <w:color w:val="605E5C"/>
      <w:shd w:val="clear" w:color="auto" w:fill="E1DFDD"/>
    </w:rPr>
  </w:style>
  <w:style w:type="paragraph" w:styleId="af0">
    <w:name w:val="Revision"/>
    <w:hidden/>
    <w:uiPriority w:val="99"/>
    <w:semiHidden/>
    <w:rsid w:val="008758FF"/>
  </w:style>
  <w:style w:type="character" w:styleId="af1">
    <w:name w:val="annotation reference"/>
    <w:basedOn w:val="a0"/>
    <w:uiPriority w:val="99"/>
    <w:semiHidden/>
    <w:unhideWhenUsed/>
    <w:rsid w:val="008758FF"/>
    <w:rPr>
      <w:sz w:val="21"/>
      <w:szCs w:val="21"/>
    </w:rPr>
  </w:style>
  <w:style w:type="paragraph" w:styleId="af2">
    <w:name w:val="annotation text"/>
    <w:basedOn w:val="a"/>
    <w:link w:val="af3"/>
    <w:uiPriority w:val="99"/>
    <w:unhideWhenUsed/>
    <w:rsid w:val="008758FF"/>
    <w:pPr>
      <w:jc w:val="left"/>
    </w:pPr>
  </w:style>
  <w:style w:type="character" w:customStyle="1" w:styleId="af3">
    <w:name w:val="批注文字 字符"/>
    <w:basedOn w:val="a0"/>
    <w:link w:val="af2"/>
    <w:uiPriority w:val="99"/>
    <w:rsid w:val="008758FF"/>
  </w:style>
  <w:style w:type="paragraph" w:styleId="af4">
    <w:name w:val="annotation subject"/>
    <w:basedOn w:val="af2"/>
    <w:next w:val="af2"/>
    <w:link w:val="af5"/>
    <w:uiPriority w:val="99"/>
    <w:semiHidden/>
    <w:unhideWhenUsed/>
    <w:rsid w:val="008758FF"/>
    <w:rPr>
      <w:b/>
      <w:bCs/>
    </w:rPr>
  </w:style>
  <w:style w:type="character" w:customStyle="1" w:styleId="af5">
    <w:name w:val="批注主题 字符"/>
    <w:basedOn w:val="af3"/>
    <w:link w:val="af4"/>
    <w:uiPriority w:val="99"/>
    <w:semiHidden/>
    <w:rsid w:val="008758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talbo04@student.bbk.ac.uk" TargetMode="Externa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154</Words>
  <Characters>880</Characters>
  <Application>Microsoft Office Word</Application>
  <DocSecurity>0</DocSecurity>
  <Lines>7</Lines>
  <Paragraphs>2</Paragraphs>
  <ScaleCrop>false</ScaleCrop>
  <Company/>
  <LinksUpToDate>false</LinksUpToDate>
  <CharactersWithSpaces>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Chao-Yo Cheng (Staff)</dc:creator>
  <cp:keywords/>
  <dc:description/>
  <cp:lastModifiedBy>Chao-Yo Cheng (Staff)</cp:lastModifiedBy>
  <cp:revision>4</cp:revision>
  <dcterms:created xsi:type="dcterms:W3CDTF">2025-06-09T20:23:00Z</dcterms:created>
  <dcterms:modified xsi:type="dcterms:W3CDTF">2025-06-09T20:26:00Z</dcterms:modified>
</cp:coreProperties>
</file>