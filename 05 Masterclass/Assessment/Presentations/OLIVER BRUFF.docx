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049FE" w14:textId="1512E255" w:rsidR="00B43854" w:rsidRPr="00256190" w:rsidRDefault="00B43854" w:rsidP="00B43854">
      <w:pPr>
        <w:jc w:val="left"/>
        <w:rPr>
          <w:b/>
          <w:bCs/>
        </w:rPr>
      </w:pPr>
      <w:del w:id="0" w:author="Chao-Yo Cheng (Staff)" w:date="2025-06-09T17:09:00Z" w16du:dateUtc="2025-06-09T16:09:00Z">
        <w:r w:rsidRPr="00256190" w:rsidDel="001301E2">
          <w:rPr>
            <w:b/>
            <w:bCs/>
          </w:rPr>
          <w:delText>Investigating l</w:delText>
        </w:r>
      </w:del>
      <w:ins w:id="1" w:author="Chao-Yo Cheng (Staff)" w:date="2025-06-09T17:09:00Z" w16du:dateUtc="2025-06-09T16:09:00Z">
        <w:r w:rsidR="001301E2">
          <w:rPr>
            <w:rFonts w:hint="eastAsia"/>
            <w:b/>
            <w:bCs/>
          </w:rPr>
          <w:t>L</w:t>
        </w:r>
      </w:ins>
      <w:r w:rsidRPr="00256190">
        <w:rPr>
          <w:b/>
          <w:bCs/>
        </w:rPr>
        <w:t>ong-term effects of the transatlantic slave trade on trust in Nigerian political institutions</w:t>
      </w:r>
    </w:p>
    <w:p w14:paraId="6D2435E0" w14:textId="77777777" w:rsidR="00B43854" w:rsidRDefault="00B43854" w:rsidP="00B43854">
      <w:pPr>
        <w:jc w:val="left"/>
      </w:pPr>
    </w:p>
    <w:p w14:paraId="45D2EA74" w14:textId="77777777" w:rsidR="00B43854" w:rsidRDefault="00CD3EC2" w:rsidP="00B43854">
      <w:pPr>
        <w:jc w:val="left"/>
      </w:pPr>
      <w:r w:rsidRPr="00CD3EC2">
        <w:t>OLIVER BRUFF</w:t>
      </w:r>
      <w:r w:rsidR="00B43854">
        <w:rPr>
          <w:rFonts w:hint="eastAsia"/>
        </w:rPr>
        <w:t xml:space="preserve"> (</w:t>
      </w:r>
      <w:r w:rsidRPr="00CD3EC2">
        <w:t>MSc Social Research</w:t>
      </w:r>
      <w:r w:rsidR="00B43854">
        <w:rPr>
          <w:rFonts w:hint="eastAsia"/>
        </w:rPr>
        <w:t>)</w:t>
      </w:r>
    </w:p>
    <w:p w14:paraId="260C6EB2" w14:textId="686E6D96" w:rsidR="00B43854" w:rsidRDefault="00B43854" w:rsidP="00B43854">
      <w:pPr>
        <w:jc w:val="left"/>
      </w:pPr>
      <w:hyperlink r:id="rId4" w:history="1">
        <w:r w:rsidRPr="00FE74DB">
          <w:rPr>
            <w:rStyle w:val="ae"/>
          </w:rPr>
          <w:t>obruff01@student.bbk.ac.uk</w:t>
        </w:r>
      </w:hyperlink>
    </w:p>
    <w:p w14:paraId="338DB823" w14:textId="77777777" w:rsidR="00B43854" w:rsidRDefault="00B43854" w:rsidP="00B43854">
      <w:pPr>
        <w:jc w:val="left"/>
      </w:pPr>
    </w:p>
    <w:p w14:paraId="457F6B20" w14:textId="00250263" w:rsidR="00B43854" w:rsidRDefault="00CD3EC2" w:rsidP="00B43854">
      <w:pPr>
        <w:jc w:val="left"/>
      </w:pPr>
      <w:r w:rsidRPr="00CD3EC2">
        <w:t xml:space="preserve">This dissertation assesses the relationship between the transatlantic slave trade and the extent to which people trust local and national political institutions in </w:t>
      </w:r>
      <w:del w:id="2" w:author="Chao-Yo Cheng (Staff)" w:date="2025-06-09T17:10:00Z" w16du:dateUtc="2025-06-09T16:10:00Z">
        <w:r w:rsidRPr="00CD3EC2" w:rsidDel="001301E2">
          <w:delText xml:space="preserve">contemporary </w:delText>
        </w:r>
      </w:del>
      <w:ins w:id="3" w:author="Chao-Yo Cheng (Staff)" w:date="2025-06-09T17:10:00Z" w16du:dateUtc="2025-06-09T16:10:00Z">
        <w:r w:rsidR="001301E2">
          <w:rPr>
            <w:rFonts w:hint="eastAsia"/>
          </w:rPr>
          <w:t>post-colonial</w:t>
        </w:r>
        <w:r w:rsidR="001301E2" w:rsidRPr="00CD3EC2">
          <w:t xml:space="preserve"> </w:t>
        </w:r>
      </w:ins>
      <w:r w:rsidRPr="00CD3EC2">
        <w:t xml:space="preserve">Nigeria. </w:t>
      </w:r>
      <w:ins w:id="4" w:author="Chao-Yo Cheng (Staff)" w:date="2025-06-09T17:11:00Z" w16du:dateUtc="2025-06-09T16:11:00Z">
        <w:r w:rsidR="001301E2">
          <w:rPr>
            <w:rFonts w:hint="eastAsia"/>
          </w:rPr>
          <w:t xml:space="preserve">Drawing on </w:t>
        </w:r>
        <w:r w:rsidR="001301E2" w:rsidRPr="00CD3EC2">
          <w:t>Afrobarometer</w:t>
        </w:r>
        <w:r w:rsidR="001301E2">
          <w:rPr>
            <w:rFonts w:hint="eastAsia"/>
          </w:rPr>
          <w:t xml:space="preserve"> surveys, </w:t>
        </w:r>
      </w:ins>
      <w:del w:id="5" w:author="Chao-Yo Cheng (Staff)" w:date="2025-06-09T17:11:00Z" w16du:dateUtc="2025-06-09T16:11:00Z">
        <w:r w:rsidRPr="00CD3EC2" w:rsidDel="001301E2">
          <w:delText xml:space="preserve">It </w:delText>
        </w:r>
      </w:del>
      <w:ins w:id="6" w:author="Chao-Yo Cheng (Staff)" w:date="2025-06-09T17:11:00Z" w16du:dateUtc="2025-06-09T16:11:00Z">
        <w:r w:rsidR="001301E2">
          <w:rPr>
            <w:rFonts w:hint="eastAsia"/>
          </w:rPr>
          <w:t>I</w:t>
        </w:r>
        <w:r w:rsidR="001301E2" w:rsidRPr="00CD3EC2">
          <w:t xml:space="preserve"> </w:t>
        </w:r>
      </w:ins>
      <w:del w:id="7" w:author="Chao-Yo Cheng (Staff)" w:date="2025-06-09T17:11:00Z" w16du:dateUtc="2025-06-09T16:11:00Z">
        <w:r w:rsidRPr="00CD3EC2" w:rsidDel="001301E2">
          <w:delText xml:space="preserve">uses </w:delText>
        </w:r>
      </w:del>
      <w:ins w:id="8" w:author="Chao-Yo Cheng (Staff)" w:date="2025-06-09T17:11:00Z" w16du:dateUtc="2025-06-09T16:11:00Z">
        <w:r w:rsidR="001301E2">
          <w:rPr>
            <w:rFonts w:hint="eastAsia"/>
          </w:rPr>
          <w:t>employ</w:t>
        </w:r>
        <w:r w:rsidR="001301E2" w:rsidRPr="00CD3EC2">
          <w:t xml:space="preserve"> </w:t>
        </w:r>
      </w:ins>
      <w:ins w:id="9" w:author="Chao-Yo Cheng (Staff)" w:date="2025-06-09T17:10:00Z" w16du:dateUtc="2025-06-09T16:10:00Z">
        <w:r w:rsidR="001301E2">
          <w:rPr>
            <w:rFonts w:hint="eastAsia"/>
          </w:rPr>
          <w:t xml:space="preserve">various </w:t>
        </w:r>
      </w:ins>
      <w:r w:rsidRPr="00CD3EC2">
        <w:t>regression techniques</w:t>
      </w:r>
      <w:ins w:id="10" w:author="Chao-Yo Cheng (Staff)" w:date="2025-06-09T17:10:00Z" w16du:dateUtc="2025-06-09T16:10:00Z">
        <w:r w:rsidR="001301E2">
          <w:rPr>
            <w:rFonts w:hint="eastAsia"/>
          </w:rPr>
          <w:t xml:space="preserve"> and identification strategies</w:t>
        </w:r>
      </w:ins>
      <w:r w:rsidRPr="00CD3EC2">
        <w:t xml:space="preserve"> to determine whether Nigerians that identify with ethnic groups that were more exposed to the transatlantic slave trade are less trusting of national political institutions (the president and national assembly) and local political institutions (local councils and "traditional leaders"). </w:t>
      </w:r>
      <w:del w:id="11" w:author="Chao-Yo Cheng (Staff)" w:date="2025-06-09T17:11:00Z" w16du:dateUtc="2025-06-09T16:11:00Z">
        <w:r w:rsidRPr="00CD3EC2" w:rsidDel="001301E2">
          <w:delText xml:space="preserve">Trust in political institutions is operationalised using Afrobarometer survey results from Nigeria. </w:delText>
        </w:r>
      </w:del>
      <w:commentRangeStart w:id="12"/>
      <w:r w:rsidRPr="00CD3EC2">
        <w:t xml:space="preserve">The impact of the transatlantic slave trade is </w:t>
      </w:r>
      <w:proofErr w:type="spellStart"/>
      <w:r w:rsidRPr="00CD3EC2">
        <w:t>operationalised</w:t>
      </w:r>
      <w:proofErr w:type="spellEnd"/>
      <w:r w:rsidRPr="00CD3EC2">
        <w:t xml:space="preserve"> using secondary data from previous studies on the long-term effects of </w:t>
      </w:r>
      <w:commentRangeStart w:id="13"/>
      <w:r w:rsidRPr="00CD3EC2">
        <w:t>enslavement</w:t>
      </w:r>
      <w:commentRangeEnd w:id="12"/>
      <w:r w:rsidR="001301E2">
        <w:rPr>
          <w:rStyle w:val="af1"/>
        </w:rPr>
        <w:commentReference w:id="12"/>
      </w:r>
      <w:commentRangeEnd w:id="13"/>
      <w:r w:rsidR="001301E2">
        <w:rPr>
          <w:rStyle w:val="af1"/>
        </w:rPr>
        <w:commentReference w:id="13"/>
      </w:r>
      <w:r w:rsidRPr="00CD3EC2">
        <w:t xml:space="preserve">. </w:t>
      </w:r>
      <w:del w:id="14" w:author="Chao-Yo Cheng (Staff)" w:date="2025-06-09T17:12:00Z" w16du:dateUtc="2025-06-09T16:12:00Z">
        <w:r w:rsidRPr="00CD3EC2" w:rsidDel="001301E2">
          <w:delText xml:space="preserve">The </w:delText>
        </w:r>
      </w:del>
      <w:ins w:id="15" w:author="Chao-Yo Cheng (Staff)" w:date="2025-06-09T17:12:00Z" w16du:dateUtc="2025-06-09T16:12:00Z">
        <w:r w:rsidR="001301E2" w:rsidRPr="00CD3EC2">
          <w:t>Th</w:t>
        </w:r>
        <w:r w:rsidR="001301E2">
          <w:rPr>
            <w:rFonts w:hint="eastAsia"/>
          </w:rPr>
          <w:t>is</w:t>
        </w:r>
      </w:ins>
      <w:del w:id="16" w:author="Chao-Yo Cheng (Staff)" w:date="2025-06-09T17:12:00Z" w16du:dateUtc="2025-06-09T16:12:00Z">
        <w:r w:rsidRPr="00CD3EC2" w:rsidDel="001301E2">
          <w:delText>evidence generated from this</w:delText>
        </w:r>
      </w:del>
      <w:r w:rsidRPr="00CD3EC2">
        <w:t xml:space="preserve"> dissertation contributes to a broader literature that examines the long-term impacts of the transatlantic slave trade on African political economy and a literature that examines the legacies of colonialism </w:t>
      </w:r>
      <w:del w:id="17" w:author="Chao-Yo Cheng (Staff)" w:date="2025-06-09T17:14:00Z" w16du:dateUtc="2025-06-09T16:14:00Z">
        <w:r w:rsidRPr="00CD3EC2" w:rsidDel="001301E2">
          <w:delText>specifically in Nigeria</w:delText>
        </w:r>
      </w:del>
      <w:ins w:id="18" w:author="Chao-Yo Cheng (Staff)" w:date="2025-06-09T17:14:00Z" w16du:dateUtc="2025-06-09T16:14:00Z">
        <w:r w:rsidR="001301E2">
          <w:rPr>
            <w:rFonts w:hint="eastAsia"/>
          </w:rPr>
          <w:t xml:space="preserve">in Sub-Saharan </w:t>
        </w:r>
        <w:commentRangeStart w:id="19"/>
        <w:r w:rsidR="001301E2">
          <w:rPr>
            <w:rFonts w:hint="eastAsia"/>
          </w:rPr>
          <w:t>Africa</w:t>
        </w:r>
      </w:ins>
      <w:commentRangeEnd w:id="19"/>
      <w:ins w:id="20" w:author="Chao-Yo Cheng (Staff)" w:date="2025-06-09T17:15:00Z" w16du:dateUtc="2025-06-09T16:15:00Z">
        <w:r w:rsidR="001301E2">
          <w:rPr>
            <w:rStyle w:val="af1"/>
          </w:rPr>
          <w:commentReference w:id="19"/>
        </w:r>
      </w:ins>
      <w:r w:rsidRPr="00CD3EC2">
        <w:t>.</w:t>
      </w:r>
    </w:p>
    <w:p w14:paraId="093D58D2" w14:textId="77777777" w:rsidR="00B43854" w:rsidRDefault="00B43854" w:rsidP="00B43854">
      <w:pPr>
        <w:jc w:val="left"/>
      </w:pPr>
    </w:p>
    <w:p w14:paraId="1A377A44" w14:textId="35203EAB" w:rsidR="00854440" w:rsidRDefault="00CD3EC2" w:rsidP="00B43854">
      <w:pPr>
        <w:jc w:val="left"/>
      </w:pPr>
      <w:r w:rsidRPr="00CD3EC2">
        <w:t xml:space="preserve">Oliver </w:t>
      </w:r>
      <w:r w:rsidR="00B43854">
        <w:rPr>
          <w:rFonts w:hint="eastAsia"/>
        </w:rPr>
        <w:t xml:space="preserve">Bruff </w:t>
      </w:r>
      <w:r w:rsidRPr="00CD3EC2">
        <w:t>is a second-year part time MSc Social Research student. Before studying at Birkbeck, his undergraduate degree was in Economic History with Economics. Alongside studying at Birkbeck, Oliver is a research assistant at the Ada Lovelace Institute, where he has used qualitative and quantitative methods to study public attitudes towards AI technologies.</w:t>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Chao-Yo Cheng (Staff)" w:date="2025-06-09T17:12:00Z" w:initials="CC">
    <w:p w14:paraId="248A9FEE" w14:textId="77777777" w:rsidR="001301E2" w:rsidRDefault="001301E2" w:rsidP="001301E2">
      <w:pPr>
        <w:pStyle w:val="af2"/>
      </w:pPr>
      <w:r>
        <w:rPr>
          <w:rStyle w:val="af1"/>
        </w:rPr>
        <w:annotationRef/>
      </w:r>
      <w:r>
        <w:t>I do not follow this sentence.</w:t>
      </w:r>
    </w:p>
  </w:comment>
  <w:comment w:id="13" w:author="Chao-Yo Cheng (Staff)" w:date="2025-06-09T17:14:00Z" w:initials="CC">
    <w:p w14:paraId="6E6CAADF" w14:textId="77777777" w:rsidR="001301E2" w:rsidRDefault="001301E2" w:rsidP="001301E2">
      <w:pPr>
        <w:pStyle w:val="af2"/>
      </w:pPr>
      <w:r>
        <w:rPr>
          <w:rStyle w:val="af1"/>
        </w:rPr>
        <w:annotationRef/>
      </w:r>
      <w:r>
        <w:t xml:space="preserve">If you have any preliminary results, perhaps say some here? Also, if you have yet to do so, perhaps say something about the trust along with the national-local distinction is an important issue – this article might be useful: </w:t>
      </w:r>
      <w:hyperlink r:id="rId1" w:history="1">
        <w:r w:rsidRPr="00A61E6F">
          <w:rPr>
            <w:rStyle w:val="ae"/>
          </w:rPr>
          <w:t>https://danielnposner.com/wp-content/uploads/2015/11/Eifert-Miguel-Posner-2010.pdf</w:t>
        </w:r>
      </w:hyperlink>
      <w:r>
        <w:t>.</w:t>
      </w:r>
    </w:p>
  </w:comment>
  <w:comment w:id="19" w:author="Chao-Yo Cheng (Staff)" w:date="2025-06-09T17:15:00Z" w:initials="CC">
    <w:p w14:paraId="62041279" w14:textId="77777777" w:rsidR="001301E2" w:rsidRDefault="001301E2" w:rsidP="001301E2">
      <w:pPr>
        <w:pStyle w:val="af2"/>
      </w:pPr>
      <w:r>
        <w:rPr>
          <w:rStyle w:val="af1"/>
        </w:rPr>
        <w:annotationRef/>
      </w:r>
      <w:r>
        <w:t>It is not clear to me yet whether this project has anything to do specifically on Nigeria (yet). Perhaps you wanna say something on the ongoing conflicts within the country?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8A9FEE" w15:done="0"/>
  <w15:commentEx w15:paraId="6E6CAADF" w15:done="0"/>
  <w15:commentEx w15:paraId="620412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783BC1" w16cex:dateUtc="2025-06-09T16:12:00Z"/>
  <w16cex:commentExtensible w16cex:durableId="0F1DD455" w16cex:dateUtc="2025-06-09T16:14:00Z"/>
  <w16cex:commentExtensible w16cex:durableId="0FC56827" w16cex:dateUtc="2025-06-09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8A9FEE" w16cid:durableId="6E783BC1"/>
  <w16cid:commentId w16cid:paraId="6E6CAADF" w16cid:durableId="0F1DD455"/>
  <w16cid:commentId w16cid:paraId="62041279" w16cid:durableId="0FC56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C2"/>
    <w:rsid w:val="001301E2"/>
    <w:rsid w:val="00256190"/>
    <w:rsid w:val="0060711B"/>
    <w:rsid w:val="00854440"/>
    <w:rsid w:val="00B43854"/>
    <w:rsid w:val="00CD3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A7BA"/>
  <w15:chartTrackingRefBased/>
  <w15:docId w15:val="{E04D185E-D2E0-464F-9403-150AC0FA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3E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D3E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D3E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D3EC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D3EC2"/>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CD3EC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CD3EC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D3EC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D3EC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E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D3E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D3E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D3EC2"/>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CD3EC2"/>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CD3EC2"/>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CD3EC2"/>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CD3EC2"/>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CD3EC2"/>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CD3E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D3E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3E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D3E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3EC2"/>
    <w:pPr>
      <w:spacing w:before="160" w:after="160"/>
      <w:jc w:val="center"/>
    </w:pPr>
    <w:rPr>
      <w:i/>
      <w:iCs/>
      <w:color w:val="404040" w:themeColor="text1" w:themeTint="BF"/>
    </w:rPr>
  </w:style>
  <w:style w:type="character" w:customStyle="1" w:styleId="a8">
    <w:name w:val="引用 字符"/>
    <w:basedOn w:val="a0"/>
    <w:link w:val="a7"/>
    <w:uiPriority w:val="29"/>
    <w:rsid w:val="00CD3EC2"/>
    <w:rPr>
      <w:i/>
      <w:iCs/>
      <w:color w:val="404040" w:themeColor="text1" w:themeTint="BF"/>
    </w:rPr>
  </w:style>
  <w:style w:type="paragraph" w:styleId="a9">
    <w:name w:val="List Paragraph"/>
    <w:basedOn w:val="a"/>
    <w:uiPriority w:val="34"/>
    <w:qFormat/>
    <w:rsid w:val="00CD3EC2"/>
    <w:pPr>
      <w:ind w:left="720"/>
      <w:contextualSpacing/>
    </w:pPr>
  </w:style>
  <w:style w:type="character" w:styleId="aa">
    <w:name w:val="Intense Emphasis"/>
    <w:basedOn w:val="a0"/>
    <w:uiPriority w:val="21"/>
    <w:qFormat/>
    <w:rsid w:val="00CD3EC2"/>
    <w:rPr>
      <w:i/>
      <w:iCs/>
      <w:color w:val="0F4761" w:themeColor="accent1" w:themeShade="BF"/>
    </w:rPr>
  </w:style>
  <w:style w:type="paragraph" w:styleId="ab">
    <w:name w:val="Intense Quote"/>
    <w:basedOn w:val="a"/>
    <w:next w:val="a"/>
    <w:link w:val="ac"/>
    <w:uiPriority w:val="30"/>
    <w:qFormat/>
    <w:rsid w:val="00CD3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D3EC2"/>
    <w:rPr>
      <w:i/>
      <w:iCs/>
      <w:color w:val="0F4761" w:themeColor="accent1" w:themeShade="BF"/>
    </w:rPr>
  </w:style>
  <w:style w:type="character" w:styleId="ad">
    <w:name w:val="Intense Reference"/>
    <w:basedOn w:val="a0"/>
    <w:uiPriority w:val="32"/>
    <w:qFormat/>
    <w:rsid w:val="00CD3EC2"/>
    <w:rPr>
      <w:b/>
      <w:bCs/>
      <w:smallCaps/>
      <w:color w:val="0F4761" w:themeColor="accent1" w:themeShade="BF"/>
      <w:spacing w:val="5"/>
    </w:rPr>
  </w:style>
  <w:style w:type="character" w:styleId="ae">
    <w:name w:val="Hyperlink"/>
    <w:basedOn w:val="a0"/>
    <w:uiPriority w:val="99"/>
    <w:unhideWhenUsed/>
    <w:rsid w:val="00B43854"/>
    <w:rPr>
      <w:color w:val="467886" w:themeColor="hyperlink"/>
      <w:u w:val="single"/>
    </w:rPr>
  </w:style>
  <w:style w:type="character" w:styleId="af">
    <w:name w:val="Unresolved Mention"/>
    <w:basedOn w:val="a0"/>
    <w:uiPriority w:val="99"/>
    <w:semiHidden/>
    <w:unhideWhenUsed/>
    <w:rsid w:val="00B43854"/>
    <w:rPr>
      <w:color w:val="605E5C"/>
      <w:shd w:val="clear" w:color="auto" w:fill="E1DFDD"/>
    </w:rPr>
  </w:style>
  <w:style w:type="paragraph" w:styleId="af0">
    <w:name w:val="Revision"/>
    <w:hidden/>
    <w:uiPriority w:val="99"/>
    <w:semiHidden/>
    <w:rsid w:val="001301E2"/>
  </w:style>
  <w:style w:type="character" w:styleId="af1">
    <w:name w:val="annotation reference"/>
    <w:basedOn w:val="a0"/>
    <w:uiPriority w:val="99"/>
    <w:semiHidden/>
    <w:unhideWhenUsed/>
    <w:rsid w:val="001301E2"/>
    <w:rPr>
      <w:sz w:val="21"/>
      <w:szCs w:val="21"/>
    </w:rPr>
  </w:style>
  <w:style w:type="paragraph" w:styleId="af2">
    <w:name w:val="annotation text"/>
    <w:basedOn w:val="a"/>
    <w:link w:val="af3"/>
    <w:uiPriority w:val="99"/>
    <w:unhideWhenUsed/>
    <w:rsid w:val="001301E2"/>
    <w:pPr>
      <w:jc w:val="left"/>
    </w:pPr>
  </w:style>
  <w:style w:type="character" w:customStyle="1" w:styleId="af3">
    <w:name w:val="批注文字 字符"/>
    <w:basedOn w:val="a0"/>
    <w:link w:val="af2"/>
    <w:uiPriority w:val="99"/>
    <w:rsid w:val="001301E2"/>
  </w:style>
  <w:style w:type="paragraph" w:styleId="af4">
    <w:name w:val="annotation subject"/>
    <w:basedOn w:val="af2"/>
    <w:next w:val="af2"/>
    <w:link w:val="af5"/>
    <w:uiPriority w:val="99"/>
    <w:semiHidden/>
    <w:unhideWhenUsed/>
    <w:rsid w:val="001301E2"/>
    <w:rPr>
      <w:b/>
      <w:bCs/>
    </w:rPr>
  </w:style>
  <w:style w:type="character" w:customStyle="1" w:styleId="af5">
    <w:name w:val="批注主题 字符"/>
    <w:basedOn w:val="af3"/>
    <w:link w:val="af4"/>
    <w:uiPriority w:val="99"/>
    <w:semiHidden/>
    <w:rsid w:val="00130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nielnposner.com/wp-content/uploads/2015/11/Eifert-Miguel-Posner-2010.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obruff01@student.bbk.ac.uk"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5</cp:revision>
  <dcterms:created xsi:type="dcterms:W3CDTF">2025-06-09T16:08:00Z</dcterms:created>
  <dcterms:modified xsi:type="dcterms:W3CDTF">2025-06-09T16:16:00Z</dcterms:modified>
</cp:coreProperties>
</file>