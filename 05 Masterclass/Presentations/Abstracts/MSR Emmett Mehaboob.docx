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67D9" w14:textId="0E6A226F" w:rsidR="00041266" w:rsidRPr="00041266" w:rsidRDefault="00041266" w:rsidP="00041266">
      <w:pPr>
        <w:spacing w:line="0" w:lineRule="atLeast"/>
        <w:jc w:val="left"/>
        <w:rPr>
          <w:rFonts w:cs="Times New Roman"/>
        </w:rPr>
      </w:pPr>
      <w:r w:rsidRPr="00041266">
        <w:rPr>
          <w:rFonts w:cs="Times New Roman"/>
        </w:rPr>
        <w:t xml:space="preserve">Narrating the </w:t>
      </w:r>
      <w:r>
        <w:rPr>
          <w:rFonts w:cs="Times New Roman"/>
        </w:rPr>
        <w:t>“</w:t>
      </w:r>
      <w:del w:id="0" w:author="Chao-Yo Cheng (Staff)" w:date="2024-06-07T23:50:00Z">
        <w:r w:rsidRPr="00041266" w:rsidDel="00F13D1F">
          <w:rPr>
            <w:rFonts w:cs="Times New Roman"/>
          </w:rPr>
          <w:delText xml:space="preserve">right </w:delText>
        </w:r>
      </w:del>
      <w:ins w:id="1" w:author="Chao-Yo Cheng (Staff)" w:date="2024-06-07T23:50:00Z">
        <w:r w:rsidR="00F13D1F">
          <w:rPr>
            <w:rFonts w:cs="Times New Roman" w:hint="eastAsia"/>
          </w:rPr>
          <w:t>R</w:t>
        </w:r>
        <w:r w:rsidR="00F13D1F" w:rsidRPr="00041266">
          <w:rPr>
            <w:rFonts w:cs="Times New Roman"/>
          </w:rPr>
          <w:t xml:space="preserve">ight </w:t>
        </w:r>
      </w:ins>
      <w:r w:rsidRPr="00041266">
        <w:rPr>
          <w:rFonts w:cs="Times New Roman"/>
        </w:rPr>
        <w:t xml:space="preserve">to </w:t>
      </w:r>
      <w:del w:id="2" w:author="Chao-Yo Cheng (Staff)" w:date="2024-06-07T23:50:00Z">
        <w:r w:rsidRPr="00041266" w:rsidDel="00F13D1F">
          <w:rPr>
            <w:rFonts w:cs="Times New Roman"/>
          </w:rPr>
          <w:delText>exist</w:delText>
        </w:r>
      </w:del>
      <w:ins w:id="3" w:author="Chao-Yo Cheng (Staff)" w:date="2024-06-07T23:50:00Z">
        <w:r w:rsidR="00F13D1F">
          <w:rPr>
            <w:rFonts w:cs="Times New Roman" w:hint="eastAsia"/>
          </w:rPr>
          <w:t>E</w:t>
        </w:r>
        <w:r w:rsidR="00F13D1F" w:rsidRPr="00041266">
          <w:rPr>
            <w:rFonts w:cs="Times New Roman"/>
          </w:rPr>
          <w:t>xist</w:t>
        </w:r>
      </w:ins>
      <w:r>
        <w:rPr>
          <w:rFonts w:cs="Times New Roman"/>
        </w:rPr>
        <w:t>”</w:t>
      </w:r>
      <w:r w:rsidRPr="00041266">
        <w:rPr>
          <w:rFonts w:cs="Times New Roman"/>
        </w:rPr>
        <w:t xml:space="preserve">: </w:t>
      </w:r>
      <w:del w:id="4" w:author="Chao-Yo Cheng (Staff)" w:date="2024-06-07T23:50:00Z">
        <w:r w:rsidRPr="00041266" w:rsidDel="00F13D1F">
          <w:rPr>
            <w:rFonts w:cs="Times New Roman"/>
          </w:rPr>
          <w:delText xml:space="preserve">are </w:delText>
        </w:r>
      </w:del>
      <w:ins w:id="5" w:author="Chao-Yo Cheng (Staff)" w:date="2024-06-07T23:50:00Z">
        <w:r w:rsidR="00F13D1F">
          <w:rPr>
            <w:rFonts w:cs="Times New Roman" w:hint="eastAsia"/>
          </w:rPr>
          <w:t>A</w:t>
        </w:r>
        <w:r w:rsidR="00F13D1F" w:rsidRPr="00041266">
          <w:rPr>
            <w:rFonts w:cs="Times New Roman"/>
          </w:rPr>
          <w:t xml:space="preserve">re </w:t>
        </w:r>
      </w:ins>
      <w:r w:rsidRPr="00041266">
        <w:rPr>
          <w:rFonts w:cs="Times New Roman"/>
        </w:rPr>
        <w:t xml:space="preserve">celebrity </w:t>
      </w:r>
      <w:r>
        <w:rPr>
          <w:rFonts w:cs="Times New Roman" w:hint="eastAsia"/>
        </w:rPr>
        <w:t>Z</w:t>
      </w:r>
      <w:r w:rsidRPr="00041266">
        <w:rPr>
          <w:rFonts w:cs="Times New Roman"/>
        </w:rPr>
        <w:t>ionist defenses a new development in digital nationalism?</w:t>
      </w:r>
    </w:p>
    <w:p w14:paraId="4CE6FC82" w14:textId="77777777" w:rsidR="00041266" w:rsidRPr="00041266" w:rsidRDefault="00041266" w:rsidP="00041266">
      <w:pPr>
        <w:spacing w:line="0" w:lineRule="atLeast"/>
        <w:jc w:val="left"/>
        <w:rPr>
          <w:rFonts w:cs="Times New Roman"/>
        </w:rPr>
      </w:pPr>
    </w:p>
    <w:p w14:paraId="358F6FA5" w14:textId="77777777" w:rsidR="00041266" w:rsidRDefault="00041266" w:rsidP="00041266">
      <w:pPr>
        <w:spacing w:line="0" w:lineRule="atLeast"/>
        <w:jc w:val="left"/>
        <w:rPr>
          <w:rFonts w:cs="Times New Roman"/>
        </w:rPr>
      </w:pPr>
      <w:r w:rsidRPr="00041266">
        <w:rPr>
          <w:rFonts w:cs="Times New Roman"/>
        </w:rPr>
        <w:t>Emmett Mehaboob</w:t>
      </w:r>
    </w:p>
    <w:p w14:paraId="1597F1ED" w14:textId="73C5116B" w:rsidR="00041266" w:rsidRDefault="00783988" w:rsidP="00041266">
      <w:pPr>
        <w:spacing w:line="0" w:lineRule="atLeast"/>
        <w:jc w:val="left"/>
        <w:rPr>
          <w:rFonts w:cs="Times New Roman" w:hint="eastAsia"/>
        </w:rPr>
      </w:pPr>
      <w:ins w:id="6" w:author="Chao-Yo Cheng (Staff)" w:date="2024-06-07T23:50:00Z">
        <w:r>
          <w:rPr>
            <w:rFonts w:cs="Times New Roman" w:hint="eastAsia"/>
          </w:rPr>
          <w:t>(</w:t>
        </w:r>
      </w:ins>
      <w:proofErr w:type="spellStart"/>
      <w:r w:rsidR="00041266" w:rsidRPr="00041266">
        <w:rPr>
          <w:rFonts w:cs="Times New Roman"/>
        </w:rPr>
        <w:t>M</w:t>
      </w:r>
      <w:r w:rsidR="00041266">
        <w:rPr>
          <w:rFonts w:cs="Times New Roman" w:hint="eastAsia"/>
        </w:rPr>
        <w:t>R</w:t>
      </w:r>
      <w:r w:rsidR="00041266" w:rsidRPr="00041266">
        <w:rPr>
          <w:rFonts w:cs="Times New Roman"/>
        </w:rPr>
        <w:t>es</w:t>
      </w:r>
      <w:proofErr w:type="spellEnd"/>
      <w:r w:rsidR="00041266" w:rsidRPr="00041266">
        <w:rPr>
          <w:rFonts w:cs="Times New Roman"/>
        </w:rPr>
        <w:t xml:space="preserve"> Politics</w:t>
      </w:r>
      <w:ins w:id="7" w:author="Chao-Yo Cheng (Staff)" w:date="2024-06-07T23:50:00Z">
        <w:r>
          <w:rPr>
            <w:rFonts w:cs="Times New Roman" w:hint="eastAsia"/>
          </w:rPr>
          <w:t>)</w:t>
        </w:r>
      </w:ins>
    </w:p>
    <w:p w14:paraId="14A26639" w14:textId="77777777" w:rsidR="00041266" w:rsidRDefault="00041266" w:rsidP="00041266">
      <w:pPr>
        <w:spacing w:line="0" w:lineRule="atLeast"/>
        <w:jc w:val="left"/>
        <w:rPr>
          <w:rFonts w:cs="Times New Roman"/>
        </w:rPr>
      </w:pPr>
    </w:p>
    <w:p w14:paraId="6BC43D50" w14:textId="67D80C3E" w:rsidR="00041266" w:rsidRDefault="00041266" w:rsidP="00041266">
      <w:pPr>
        <w:spacing w:line="0" w:lineRule="atLeast"/>
        <w:jc w:val="left"/>
        <w:rPr>
          <w:rFonts w:cs="Times New Roman"/>
        </w:rPr>
      </w:pPr>
      <w:r w:rsidRPr="00041266">
        <w:rPr>
          <w:rFonts w:cs="Times New Roman"/>
        </w:rPr>
        <w:t xml:space="preserve">Social media discourses and </w:t>
      </w:r>
      <w:commentRangeStart w:id="8"/>
      <w:r w:rsidRPr="00041266">
        <w:rPr>
          <w:rFonts w:cs="Times New Roman"/>
        </w:rPr>
        <w:t>networks</w:t>
      </w:r>
      <w:commentRangeEnd w:id="8"/>
      <w:r w:rsidR="00B3322C">
        <w:rPr>
          <w:rStyle w:val="af"/>
        </w:rPr>
        <w:commentReference w:id="8"/>
      </w:r>
      <w:r w:rsidRPr="00041266">
        <w:rPr>
          <w:rFonts w:cs="Times New Roman"/>
        </w:rPr>
        <w:t xml:space="preserve"> have emerged as an influential actor in </w:t>
      </w:r>
      <w:ins w:id="9" w:author="Chao-Yo Cheng (Staff)" w:date="2024-06-07T23:52:00Z">
        <w:r w:rsidR="00B3322C">
          <w:rPr>
            <w:rFonts w:cs="Times New Roman" w:hint="eastAsia"/>
          </w:rPr>
          <w:t xml:space="preserve">daily </w:t>
        </w:r>
      </w:ins>
      <w:r w:rsidRPr="00041266">
        <w:rPr>
          <w:rFonts w:cs="Times New Roman"/>
        </w:rPr>
        <w:t xml:space="preserve">politics, particularly in shaping the soft power of states. In some cases, influential actors are not even located in the same geographical location. </w:t>
      </w:r>
      <w:proofErr w:type="spellStart"/>
      <w:r w:rsidRPr="00041266">
        <w:rPr>
          <w:rFonts w:cs="Times New Roman"/>
        </w:rPr>
        <w:t>Utilising</w:t>
      </w:r>
      <w:proofErr w:type="spellEnd"/>
      <w:r w:rsidRPr="00041266">
        <w:rPr>
          <w:rFonts w:cs="Times New Roman"/>
        </w:rPr>
        <w:t xml:space="preserve"> </w:t>
      </w:r>
      <w:del w:id="10" w:author="Chao-Yo Cheng (Staff)" w:date="2024-06-07T23:52:00Z">
        <w:r w:rsidRPr="00041266" w:rsidDel="00B3322C">
          <w:rPr>
            <w:rFonts w:cs="Times New Roman"/>
          </w:rPr>
          <w:delText xml:space="preserve">a </w:delText>
        </w:r>
      </w:del>
      <w:r w:rsidRPr="00041266">
        <w:rPr>
          <w:rFonts w:cs="Times New Roman"/>
        </w:rPr>
        <w:t>discourse analysis</w:t>
      </w:r>
      <w:del w:id="11" w:author="Chao-Yo Cheng (Staff)" w:date="2024-06-07T23:52:00Z">
        <w:r w:rsidRPr="00041266" w:rsidDel="00B3322C">
          <w:rPr>
            <w:rFonts w:cs="Times New Roman"/>
          </w:rPr>
          <w:delText xml:space="preserve"> methodology</w:delText>
        </w:r>
      </w:del>
      <w:r w:rsidRPr="00041266">
        <w:rPr>
          <w:rFonts w:cs="Times New Roman"/>
        </w:rPr>
        <w:t xml:space="preserve">, I examine how </w:t>
      </w:r>
      <w:commentRangeStart w:id="12"/>
      <w:r w:rsidRPr="00041266">
        <w:rPr>
          <w:rFonts w:cs="Times New Roman"/>
        </w:rPr>
        <w:t>this dynamic</w:t>
      </w:r>
      <w:commentRangeEnd w:id="12"/>
      <w:r w:rsidR="00B3322C">
        <w:rPr>
          <w:rStyle w:val="af"/>
        </w:rPr>
        <w:commentReference w:id="12"/>
      </w:r>
      <w:r w:rsidRPr="00041266">
        <w:rPr>
          <w:rFonts w:cs="Times New Roman"/>
        </w:rPr>
        <w:t xml:space="preserve"> applies to Israel, the </w:t>
      </w:r>
      <w:r>
        <w:rPr>
          <w:rFonts w:cs="Times New Roman"/>
        </w:rPr>
        <w:t>“</w:t>
      </w:r>
      <w:r w:rsidRPr="00041266">
        <w:rPr>
          <w:rFonts w:cs="Times New Roman"/>
        </w:rPr>
        <w:t>Start Up Nation</w:t>
      </w:r>
      <w:r>
        <w:rPr>
          <w:rFonts w:cs="Times New Roman"/>
        </w:rPr>
        <w:t>”</w:t>
      </w:r>
      <w:r w:rsidRPr="00041266">
        <w:rPr>
          <w:rFonts w:cs="Times New Roman"/>
        </w:rPr>
        <w:t xml:space="preserve"> </w:t>
      </w:r>
      <w:del w:id="13" w:author="Chao-Yo Cheng (Staff)" w:date="2024-06-07T23:52:00Z">
        <w:r w:rsidRPr="00041266" w:rsidDel="00B3322C">
          <w:rPr>
            <w:rFonts w:cs="Times New Roman"/>
          </w:rPr>
          <w:delText xml:space="preserve">who </w:delText>
        </w:r>
      </w:del>
      <w:ins w:id="14" w:author="Chao-Yo Cheng (Staff)" w:date="2024-06-07T23:52:00Z">
        <w:r w:rsidR="00B3322C">
          <w:rPr>
            <w:rFonts w:cs="Times New Roman" w:hint="eastAsia"/>
          </w:rPr>
          <w:t>which</w:t>
        </w:r>
        <w:r w:rsidR="00B3322C" w:rsidRPr="00041266">
          <w:rPr>
            <w:rFonts w:cs="Times New Roman"/>
          </w:rPr>
          <w:t xml:space="preserve"> </w:t>
        </w:r>
      </w:ins>
      <w:r w:rsidRPr="00041266">
        <w:rPr>
          <w:rFonts w:cs="Times New Roman"/>
        </w:rPr>
        <w:t>has long since used technology as a tool of nationalism</w:t>
      </w:r>
      <w:del w:id="15" w:author="Chao-Yo Cheng (Staff)" w:date="2024-06-07T23:54:00Z">
        <w:r w:rsidRPr="00041266" w:rsidDel="00B3322C">
          <w:rPr>
            <w:rFonts w:cs="Times New Roman"/>
          </w:rPr>
          <w:delText xml:space="preserve"> (Stein, 2020)</w:delText>
        </w:r>
      </w:del>
      <w:r w:rsidRPr="00041266">
        <w:rPr>
          <w:rFonts w:cs="Times New Roman"/>
        </w:rPr>
        <w:t>. In particular, I am interested in how celebrity Zionists</w:t>
      </w:r>
      <w:del w:id="16" w:author="Chao-Yo Cheng (Staff)" w:date="2024-06-07T23:54:00Z">
        <w:r w:rsidRPr="00041266" w:rsidDel="00B3322C">
          <w:rPr>
            <w:rFonts w:cs="Times New Roman"/>
          </w:rPr>
          <w:delText xml:space="preserve"> (</w:delText>
        </w:r>
      </w:del>
      <w:ins w:id="17" w:author="Chao-Yo Cheng (Staff)" w:date="2024-06-07T23:54:00Z">
        <w:r w:rsidR="00B3322C">
          <w:rPr>
            <w:rFonts w:cs="Times New Roman" w:hint="eastAsia"/>
          </w:rPr>
          <w:t xml:space="preserve">, namely those </w:t>
        </w:r>
      </w:ins>
      <w:r w:rsidRPr="00041266">
        <w:rPr>
          <w:rFonts w:cs="Times New Roman"/>
        </w:rPr>
        <w:t>who are located in America but enjoy Israeli citizenship</w:t>
      </w:r>
      <w:ins w:id="18" w:author="Chao-Yo Cheng (Staff)" w:date="2024-06-07T23:54:00Z">
        <w:r w:rsidR="00B3322C">
          <w:rPr>
            <w:rFonts w:cs="Times New Roman" w:hint="eastAsia"/>
          </w:rPr>
          <w:t>,</w:t>
        </w:r>
      </w:ins>
      <w:del w:id="19" w:author="Chao-Yo Cheng (Staff)" w:date="2024-06-07T23:54:00Z">
        <w:r w:rsidRPr="00041266" w:rsidDel="00B3322C">
          <w:rPr>
            <w:rFonts w:cs="Times New Roman"/>
          </w:rPr>
          <w:delText>)</w:delText>
        </w:r>
      </w:del>
      <w:r w:rsidRPr="00041266">
        <w:rPr>
          <w:rFonts w:cs="Times New Roman"/>
        </w:rPr>
        <w:t xml:space="preserve"> have responded to outrage over the Israeli state's response to the October 7th attacks. Through rhetoric mapping, I </w:t>
      </w:r>
      <w:proofErr w:type="spellStart"/>
      <w:r w:rsidRPr="00041266">
        <w:rPr>
          <w:rFonts w:cs="Times New Roman"/>
        </w:rPr>
        <w:t>analyse</w:t>
      </w:r>
      <w:proofErr w:type="spellEnd"/>
      <w:r w:rsidRPr="00041266">
        <w:rPr>
          <w:rFonts w:cs="Times New Roman"/>
        </w:rPr>
        <w:t xml:space="preserve"> the implications for the emerging subfield of digital nationalism studies</w:t>
      </w:r>
      <w:r>
        <w:rPr>
          <w:rFonts w:cs="Times New Roman" w:hint="eastAsia"/>
        </w:rPr>
        <w:t>.</w:t>
      </w:r>
    </w:p>
    <w:p w14:paraId="27FE65A9" w14:textId="77777777" w:rsidR="00041266" w:rsidRDefault="00041266" w:rsidP="00041266">
      <w:pPr>
        <w:spacing w:line="0" w:lineRule="atLeast"/>
        <w:jc w:val="left"/>
        <w:rPr>
          <w:rFonts w:cs="Times New Roman"/>
        </w:rPr>
      </w:pPr>
    </w:p>
    <w:p w14:paraId="084BF9A5" w14:textId="1C60AEA3" w:rsidR="00854440" w:rsidRPr="00041266" w:rsidRDefault="00041266" w:rsidP="00041266">
      <w:pPr>
        <w:spacing w:line="0" w:lineRule="atLeast"/>
        <w:jc w:val="left"/>
        <w:rPr>
          <w:rFonts w:cs="Times New Roman"/>
        </w:rPr>
      </w:pPr>
      <w:r w:rsidRPr="00041266">
        <w:rPr>
          <w:rFonts w:cs="Times New Roman"/>
        </w:rPr>
        <w:t>Emmett M (he/him) is interested in the politics of South Asia, the global trajectories of LGBT rights and the contradictions of populist rule. His undergraduate dissertation won the Outstanding Dissertation Award</w:t>
      </w:r>
      <w:ins w:id="20" w:author="Chao-Yo Cheng (Staff)" w:date="2024-06-07T23:54:00Z">
        <w:r w:rsidR="00751807">
          <w:rPr>
            <w:rFonts w:cs="Times New Roman" w:hint="eastAsia"/>
          </w:rPr>
          <w:t xml:space="preserve"> (from QMUL? </w:t>
        </w:r>
        <w:r w:rsidR="00751807">
          <w:rPr>
            <w:rFonts w:cs="Times New Roman"/>
          </w:rPr>
          <w:t>I</w:t>
        </w:r>
        <w:r w:rsidR="00751807">
          <w:rPr>
            <w:rFonts w:cs="Times New Roman" w:hint="eastAsia"/>
          </w:rPr>
          <w:t>f yes, why not put it here?)</w:t>
        </w:r>
      </w:ins>
      <w:r w:rsidRPr="00041266">
        <w:rPr>
          <w:rFonts w:cs="Times New Roman"/>
        </w:rPr>
        <w:t>, and his poetry has been published in the Resonance Anthology. He has previously fundraised for MAP (Medical Aid for Palestinians) and the SOAS encampment</w:t>
      </w:r>
      <w:r>
        <w:rPr>
          <w:rFonts w:cs="Times New Roman" w:hint="eastAsia"/>
        </w:rPr>
        <w:t>.</w:t>
      </w:r>
      <w:r w:rsidRPr="00041266">
        <w:rPr>
          <w:rFonts w:cs="Times New Roman"/>
        </w:rPr>
        <w:tab/>
      </w:r>
      <w:r w:rsidRPr="00041266">
        <w:rPr>
          <w:rFonts w:cs="Times New Roman"/>
        </w:rPr>
        <w:tab/>
      </w:r>
      <w:r w:rsidRPr="00041266">
        <w:rPr>
          <w:rFonts w:cs="Times New Roman"/>
        </w:rPr>
        <w:tab/>
      </w:r>
      <w:r w:rsidRPr="00041266">
        <w:rPr>
          <w:rFonts w:cs="Times New Roman"/>
        </w:rPr>
        <w:tab/>
      </w:r>
      <w:r w:rsidRPr="00041266">
        <w:rPr>
          <w:rFonts w:cs="Times New Roman"/>
        </w:rPr>
        <w:tab/>
      </w:r>
      <w:r w:rsidRPr="00041266">
        <w:rPr>
          <w:rFonts w:cs="Times New Roman"/>
        </w:rPr>
        <w:tab/>
      </w:r>
      <w:r w:rsidRPr="00041266">
        <w:rPr>
          <w:rFonts w:cs="Times New Roman"/>
        </w:rPr>
        <w:tab/>
      </w:r>
      <w:r w:rsidRPr="00041266">
        <w:rPr>
          <w:rFonts w:cs="Times New Roman"/>
        </w:rPr>
        <w:tab/>
      </w:r>
    </w:p>
    <w:sectPr w:rsidR="00854440" w:rsidRPr="00041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Chao-Yo Cheng (Staff)" w:date="2024-06-07T23:51:00Z" w:initials="CC">
    <w:p w14:paraId="7D16FE84" w14:textId="77777777" w:rsidR="00B3322C" w:rsidRDefault="00B3322C" w:rsidP="00B3322C">
      <w:pPr>
        <w:pStyle w:val="af0"/>
      </w:pPr>
      <w:r>
        <w:rPr>
          <w:rStyle w:val="af"/>
        </w:rPr>
        <w:annotationRef/>
      </w:r>
      <w:r>
        <w:t>Not quite sure what you mean by "networks" here. Are you referring to something like broadcasting networks or networks of social media users?</w:t>
      </w:r>
    </w:p>
  </w:comment>
  <w:comment w:id="12" w:author="Chao-Yo Cheng (Staff)" w:date="2024-06-07T23:53:00Z" w:initials="CC">
    <w:p w14:paraId="7AC96210" w14:textId="77777777" w:rsidR="00B3322C" w:rsidRDefault="00B3322C" w:rsidP="00B3322C">
      <w:pPr>
        <w:pStyle w:val="af0"/>
      </w:pPr>
      <w:r>
        <w:rPr>
          <w:rStyle w:val="af"/>
        </w:rPr>
        <w:annotationRef/>
      </w:r>
      <w:r>
        <w:t>Great. But perhaps be a bit more explicit – are you saying you’d like to study cross-boundary online discourse mobilization etc? I am rambling here, but “dynamics” can be quite confusing.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16FE84" w15:done="0"/>
  <w15:commentEx w15:paraId="7AC962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431A18F" w16cex:dateUtc="2024-06-07T22:51:00Z"/>
  <w16cex:commentExtensible w16cex:durableId="6C2583E9" w16cex:dateUtc="2024-06-07T2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16FE84" w16cid:durableId="4431A18F"/>
  <w16cid:commentId w16cid:paraId="7AC96210" w16cid:durableId="6C2583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o-Yo Cheng (Staff)">
    <w15:presenceInfo w15:providerId="AD" w15:userId="S::c.cheng@bbk.ac.uk::05f98b69-1bc2-41bd-ad68-8e2106234a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66"/>
    <w:rsid w:val="00041266"/>
    <w:rsid w:val="00751807"/>
    <w:rsid w:val="00783988"/>
    <w:rsid w:val="00854440"/>
    <w:rsid w:val="00B3322C"/>
    <w:rsid w:val="00F1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02D1"/>
  <w15:chartTrackingRefBased/>
  <w15:docId w15:val="{D54A3063-89D9-47B6-A605-08FD67E6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12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126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126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126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126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126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126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12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1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1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1266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1266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41266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1266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1266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126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12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1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126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12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12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12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12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12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1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12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1266"/>
    <w:rPr>
      <w:b/>
      <w:bCs/>
      <w:smallCaps/>
      <w:color w:val="0F4761" w:themeColor="accent1" w:themeShade="BF"/>
      <w:spacing w:val="5"/>
    </w:rPr>
  </w:style>
  <w:style w:type="paragraph" w:styleId="ae">
    <w:name w:val="Revision"/>
    <w:hidden/>
    <w:uiPriority w:val="99"/>
    <w:semiHidden/>
    <w:rsid w:val="00F13D1F"/>
  </w:style>
  <w:style w:type="character" w:styleId="af">
    <w:name w:val="annotation reference"/>
    <w:basedOn w:val="a0"/>
    <w:uiPriority w:val="99"/>
    <w:semiHidden/>
    <w:unhideWhenUsed/>
    <w:rsid w:val="00B3322C"/>
    <w:rPr>
      <w:sz w:val="21"/>
      <w:szCs w:val="21"/>
    </w:rPr>
  </w:style>
  <w:style w:type="paragraph" w:styleId="af0">
    <w:name w:val="annotation text"/>
    <w:basedOn w:val="a"/>
    <w:link w:val="af1"/>
    <w:uiPriority w:val="99"/>
    <w:unhideWhenUsed/>
    <w:rsid w:val="00B3322C"/>
    <w:pPr>
      <w:jc w:val="left"/>
    </w:pPr>
  </w:style>
  <w:style w:type="character" w:customStyle="1" w:styleId="af1">
    <w:name w:val="批注文字 字符"/>
    <w:basedOn w:val="a0"/>
    <w:link w:val="af0"/>
    <w:uiPriority w:val="99"/>
    <w:rsid w:val="00B3322C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3322C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B332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14842-614C-4C67-8C22-3B966606C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6</cp:revision>
  <dcterms:created xsi:type="dcterms:W3CDTF">2024-06-07T22:48:00Z</dcterms:created>
  <dcterms:modified xsi:type="dcterms:W3CDTF">2024-06-07T22:55:00Z</dcterms:modified>
</cp:coreProperties>
</file>