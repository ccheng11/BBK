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7DD1" w14:textId="1A3EE720" w:rsidR="00D8331E" w:rsidRPr="00D8331E" w:rsidRDefault="00D8331E" w:rsidP="00D8331E">
      <w:pPr>
        <w:spacing w:line="0" w:lineRule="atLeast"/>
        <w:jc w:val="left"/>
        <w:rPr>
          <w:b/>
          <w:bCs/>
          <w:sz w:val="22"/>
        </w:rPr>
      </w:pPr>
      <w:r w:rsidRPr="00D8331E">
        <w:rPr>
          <w:b/>
          <w:bCs/>
          <w:sz w:val="22"/>
        </w:rPr>
        <w:t xml:space="preserve">Shifting Perceptions: Investigating the Causes of </w:t>
      </w:r>
      <w:r w:rsidRPr="00460087">
        <w:rPr>
          <w:b/>
          <w:bCs/>
          <w:sz w:val="22"/>
          <w:highlight w:val="yellow"/>
        </w:rPr>
        <w:t xml:space="preserve">Attitude </w:t>
      </w:r>
      <w:commentRangeStart w:id="0"/>
      <w:r w:rsidRPr="00460087">
        <w:rPr>
          <w:b/>
          <w:bCs/>
          <w:sz w:val="22"/>
          <w:highlight w:val="yellow"/>
        </w:rPr>
        <w:t>Changes</w:t>
      </w:r>
      <w:commentRangeEnd w:id="0"/>
      <w:r w:rsidR="00695834">
        <w:rPr>
          <w:rStyle w:val="af"/>
        </w:rPr>
        <w:commentReference w:id="0"/>
      </w:r>
      <w:r w:rsidRPr="00D8331E">
        <w:rPr>
          <w:b/>
          <w:bCs/>
          <w:sz w:val="22"/>
        </w:rPr>
        <w:t xml:space="preserve"> towards War Migrants in Lithuania</w:t>
      </w:r>
    </w:p>
    <w:p w14:paraId="1DB8D209" w14:textId="77777777" w:rsidR="00D8331E" w:rsidRDefault="00D8331E" w:rsidP="00D8331E">
      <w:pPr>
        <w:spacing w:line="0" w:lineRule="atLeast"/>
        <w:jc w:val="left"/>
        <w:rPr>
          <w:sz w:val="22"/>
        </w:rPr>
      </w:pPr>
    </w:p>
    <w:p w14:paraId="239B0FE1" w14:textId="77777777" w:rsidR="00D8331E" w:rsidRDefault="00CF7CCC" w:rsidP="00D8331E">
      <w:pPr>
        <w:spacing w:line="0" w:lineRule="atLeast"/>
        <w:jc w:val="left"/>
        <w:rPr>
          <w:sz w:val="22"/>
        </w:rPr>
      </w:pPr>
      <w:proofErr w:type="spellStart"/>
      <w:r w:rsidRPr="00D8331E">
        <w:rPr>
          <w:sz w:val="22"/>
        </w:rPr>
        <w:t>Eglina</w:t>
      </w:r>
      <w:proofErr w:type="spellEnd"/>
      <w:r w:rsidRPr="00D8331E">
        <w:rPr>
          <w:sz w:val="22"/>
        </w:rPr>
        <w:t xml:space="preserve"> </w:t>
      </w:r>
      <w:proofErr w:type="spellStart"/>
      <w:r w:rsidRPr="00D8331E">
        <w:rPr>
          <w:sz w:val="22"/>
        </w:rPr>
        <w:t>Bubliauskaite</w:t>
      </w:r>
      <w:proofErr w:type="spellEnd"/>
    </w:p>
    <w:p w14:paraId="4585DDBA" w14:textId="2D807779" w:rsidR="00D8331E" w:rsidRDefault="00D8331E" w:rsidP="00D8331E">
      <w:pPr>
        <w:spacing w:line="0" w:lineRule="atLeast"/>
        <w:jc w:val="left"/>
        <w:rPr>
          <w:rFonts w:hint="eastAsia"/>
          <w:sz w:val="22"/>
        </w:rPr>
      </w:pPr>
      <w:r>
        <w:rPr>
          <w:rFonts w:hint="eastAsia"/>
          <w:sz w:val="22"/>
        </w:rPr>
        <w:t>(</w:t>
      </w:r>
      <w:proofErr w:type="spellStart"/>
      <w:r w:rsidR="00CF7CCC" w:rsidRPr="00D8331E">
        <w:rPr>
          <w:sz w:val="22"/>
        </w:rPr>
        <w:t>MRes</w:t>
      </w:r>
      <w:proofErr w:type="spellEnd"/>
      <w:r w:rsidR="00CF7CCC" w:rsidRPr="00D8331E">
        <w:rPr>
          <w:sz w:val="22"/>
        </w:rPr>
        <w:t xml:space="preserve"> Social Research</w:t>
      </w:r>
      <w:r w:rsidR="00CF7CCC" w:rsidRPr="00D8331E">
        <w:rPr>
          <w:sz w:val="22"/>
        </w:rPr>
        <w:tab/>
      </w:r>
      <w:r>
        <w:rPr>
          <w:rFonts w:hint="eastAsia"/>
          <w:sz w:val="22"/>
        </w:rPr>
        <w:t xml:space="preserve">and Applied </w:t>
      </w:r>
      <w:proofErr w:type="spellStart"/>
      <w:r>
        <w:rPr>
          <w:rFonts w:hint="eastAsia"/>
          <w:sz w:val="22"/>
        </w:rPr>
        <w:t>Lingustics</w:t>
      </w:r>
      <w:proofErr w:type="spellEnd"/>
      <w:r>
        <w:rPr>
          <w:rFonts w:hint="eastAsia"/>
          <w:sz w:val="22"/>
        </w:rPr>
        <w:t>)</w:t>
      </w:r>
    </w:p>
    <w:p w14:paraId="500BFA0D" w14:textId="77777777" w:rsidR="00D8331E" w:rsidRPr="00D8331E" w:rsidRDefault="00D8331E" w:rsidP="00D8331E">
      <w:pPr>
        <w:spacing w:line="0" w:lineRule="atLeast"/>
        <w:jc w:val="left"/>
        <w:rPr>
          <w:sz w:val="22"/>
        </w:rPr>
      </w:pPr>
    </w:p>
    <w:p w14:paraId="5458F47C" w14:textId="431ABA03" w:rsidR="00CF7CCC" w:rsidRPr="00D8331E" w:rsidRDefault="00CF7CCC" w:rsidP="00D8331E">
      <w:pPr>
        <w:spacing w:line="0" w:lineRule="atLeast"/>
        <w:jc w:val="left"/>
        <w:rPr>
          <w:sz w:val="22"/>
        </w:rPr>
      </w:pPr>
      <w:r w:rsidRPr="00D8331E">
        <w:rPr>
          <w:sz w:val="22"/>
        </w:rPr>
        <w:t xml:space="preserve">This </w:t>
      </w:r>
      <w:del w:id="1" w:author="Chao-Yo Cheng (Staff)" w:date="2024-06-07T23:30:00Z">
        <w:r w:rsidRPr="00D8331E" w:rsidDel="00695834">
          <w:rPr>
            <w:sz w:val="22"/>
          </w:rPr>
          <w:delText xml:space="preserve">presentation </w:delText>
        </w:r>
      </w:del>
      <w:ins w:id="2" w:author="Chao-Yo Cheng (Staff)" w:date="2024-06-07T23:30:00Z">
        <w:r w:rsidR="00695834">
          <w:rPr>
            <w:rFonts w:hint="eastAsia"/>
            <w:sz w:val="22"/>
          </w:rPr>
          <w:t>project</w:t>
        </w:r>
        <w:r w:rsidR="00695834" w:rsidRPr="00D8331E">
          <w:rPr>
            <w:sz w:val="22"/>
          </w:rPr>
          <w:t xml:space="preserve"> </w:t>
        </w:r>
      </w:ins>
      <w:r w:rsidRPr="00D8331E">
        <w:rPr>
          <w:sz w:val="22"/>
        </w:rPr>
        <w:t>examines the factors influencing shifts in attitudes towards war migrants in Lithuania</w:t>
      </w:r>
      <w:del w:id="3" w:author="Chao-Yo Cheng (Staff)" w:date="2024-06-07T23:32:00Z">
        <w:r w:rsidRPr="00D8331E" w:rsidDel="00695834">
          <w:rPr>
            <w:sz w:val="22"/>
          </w:rPr>
          <w:delText xml:space="preserve">, grounded in </w:delText>
        </w:r>
        <w:commentRangeStart w:id="4"/>
        <w:commentRangeStart w:id="5"/>
        <w:r w:rsidRPr="00D8331E" w:rsidDel="00695834">
          <w:rPr>
            <w:sz w:val="22"/>
          </w:rPr>
          <w:delText>social identity theory</w:delText>
        </w:r>
        <w:commentRangeEnd w:id="4"/>
        <w:r w:rsidR="00695834" w:rsidDel="00695834">
          <w:rPr>
            <w:rStyle w:val="af"/>
          </w:rPr>
          <w:commentReference w:id="4"/>
        </w:r>
      </w:del>
      <w:commentRangeEnd w:id="5"/>
      <w:r w:rsidR="00695834">
        <w:rPr>
          <w:rStyle w:val="af"/>
        </w:rPr>
        <w:commentReference w:id="5"/>
      </w:r>
      <w:r w:rsidRPr="00D8331E">
        <w:rPr>
          <w:sz w:val="22"/>
        </w:rPr>
        <w:t xml:space="preserve">. </w:t>
      </w:r>
      <w:del w:id="6" w:author="Chao-Yo Cheng (Staff)" w:date="2024-06-07T23:32:00Z">
        <w:r w:rsidRPr="00D8331E" w:rsidDel="00695834">
          <w:rPr>
            <w:sz w:val="22"/>
          </w:rPr>
          <w:delText>According to this theory,</w:delText>
        </w:r>
      </w:del>
      <w:ins w:id="7" w:author="Chao-Yo Cheng (Staff)" w:date="2024-06-07T23:32:00Z">
        <w:r w:rsidR="00695834">
          <w:rPr>
            <w:rFonts w:hint="eastAsia"/>
            <w:sz w:val="22"/>
          </w:rPr>
          <w:t>Existing work of social identity theory suggests that</w:t>
        </w:r>
      </w:ins>
      <w:r w:rsidRPr="00D8331E">
        <w:rPr>
          <w:sz w:val="22"/>
        </w:rPr>
        <w:t xml:space="preserve"> social </w:t>
      </w:r>
      <w:proofErr w:type="spellStart"/>
      <w:r w:rsidRPr="00D8331E">
        <w:rPr>
          <w:sz w:val="22"/>
        </w:rPr>
        <w:t>behaviour</w:t>
      </w:r>
      <w:proofErr w:type="spellEnd"/>
      <w:r w:rsidRPr="00D8331E">
        <w:rPr>
          <w:sz w:val="22"/>
        </w:rPr>
        <w:t xml:space="preserve"> is shaped by individual </w:t>
      </w:r>
      <w:commentRangeStart w:id="8"/>
      <w:r w:rsidRPr="00D8331E">
        <w:rPr>
          <w:sz w:val="22"/>
        </w:rPr>
        <w:t>characteristics and motivations</w:t>
      </w:r>
      <w:commentRangeEnd w:id="8"/>
      <w:r w:rsidR="00695834">
        <w:rPr>
          <w:rStyle w:val="af"/>
        </w:rPr>
        <w:commentReference w:id="8"/>
      </w:r>
      <w:r w:rsidRPr="00D8331E">
        <w:rPr>
          <w:sz w:val="22"/>
        </w:rPr>
        <w:t xml:space="preserve"> as well as group memberships. People typically strive to maintain a positive image of their groups, </w:t>
      </w:r>
      <w:commentRangeStart w:id="9"/>
      <w:commentRangeStart w:id="10"/>
      <w:r w:rsidRPr="00D8331E">
        <w:rPr>
          <w:sz w:val="22"/>
        </w:rPr>
        <w:t>impacting</w:t>
      </w:r>
      <w:commentRangeEnd w:id="10"/>
      <w:r w:rsidR="00695834">
        <w:rPr>
          <w:rStyle w:val="af"/>
        </w:rPr>
        <w:commentReference w:id="10"/>
      </w:r>
      <w:r w:rsidRPr="00D8331E">
        <w:rPr>
          <w:sz w:val="22"/>
        </w:rPr>
        <w:t xml:space="preserve"> their perceptions of out-group members</w:t>
      </w:r>
      <w:commentRangeEnd w:id="9"/>
      <w:r w:rsidR="00695834">
        <w:rPr>
          <w:rStyle w:val="af"/>
        </w:rPr>
        <w:commentReference w:id="9"/>
      </w:r>
      <w:r w:rsidRPr="00D8331E">
        <w:rPr>
          <w:sz w:val="22"/>
        </w:rPr>
        <w:t xml:space="preserve">, such as war migrants. </w:t>
      </w:r>
      <w:del w:id="11" w:author="Chao-Yo Cheng (Staff)" w:date="2024-06-07T23:35:00Z">
        <w:r w:rsidRPr="00D8331E" w:rsidDel="00695834">
          <w:rPr>
            <w:sz w:val="22"/>
          </w:rPr>
          <w:delText>My research uses</w:delText>
        </w:r>
      </w:del>
      <w:ins w:id="12" w:author="Chao-Yo Cheng (Staff)" w:date="2024-06-07T23:35:00Z">
        <w:r w:rsidR="00695834">
          <w:rPr>
            <w:rFonts w:hint="eastAsia"/>
            <w:sz w:val="22"/>
          </w:rPr>
          <w:t>I employ</w:t>
        </w:r>
      </w:ins>
      <w:r w:rsidRPr="00D8331E">
        <w:rPr>
          <w:sz w:val="22"/>
        </w:rPr>
        <w:t xml:space="preserve"> a </w:t>
      </w:r>
      <w:del w:id="13" w:author="Chao-Yo Cheng (Staff)" w:date="2024-06-07T23:35:00Z">
        <w:r w:rsidRPr="00D8331E" w:rsidDel="00695834">
          <w:rPr>
            <w:sz w:val="22"/>
          </w:rPr>
          <w:delText xml:space="preserve">factorial </w:delText>
        </w:r>
      </w:del>
      <w:r w:rsidRPr="00D8331E">
        <w:rPr>
          <w:sz w:val="22"/>
        </w:rPr>
        <w:t xml:space="preserve">vignette experiment with a 2x2 </w:t>
      </w:r>
      <w:ins w:id="14" w:author="Chao-Yo Cheng (Staff)" w:date="2024-06-07T23:35:00Z">
        <w:r w:rsidR="00695834">
          <w:rPr>
            <w:rFonts w:hint="eastAsia"/>
            <w:sz w:val="22"/>
          </w:rPr>
          <w:t xml:space="preserve">factorial </w:t>
        </w:r>
      </w:ins>
      <w:r w:rsidRPr="00D8331E">
        <w:rPr>
          <w:sz w:val="22"/>
        </w:rPr>
        <w:t xml:space="preserve">design to identify the causes behind these attitude </w:t>
      </w:r>
      <w:commentRangeStart w:id="15"/>
      <w:r w:rsidRPr="00D8331E">
        <w:rPr>
          <w:sz w:val="22"/>
        </w:rPr>
        <w:t>shifts</w:t>
      </w:r>
      <w:commentRangeEnd w:id="15"/>
      <w:r w:rsidR="00695834">
        <w:rPr>
          <w:rStyle w:val="af"/>
        </w:rPr>
        <w:commentReference w:id="15"/>
      </w:r>
      <w:r w:rsidRPr="00D8331E">
        <w:rPr>
          <w:sz w:val="22"/>
        </w:rPr>
        <w:t xml:space="preserve">. </w:t>
      </w:r>
      <w:del w:id="16" w:author="Chao-Yo Cheng (Staff)" w:date="2024-06-07T23:35:00Z">
        <w:r w:rsidRPr="00D8331E" w:rsidDel="00695834">
          <w:rPr>
            <w:sz w:val="22"/>
          </w:rPr>
          <w:delText xml:space="preserve">The </w:delText>
        </w:r>
      </w:del>
      <w:ins w:id="17" w:author="Chao-Yo Cheng (Staff)" w:date="2024-06-07T23:35:00Z">
        <w:r w:rsidR="00695834">
          <w:rPr>
            <w:rFonts w:hint="eastAsia"/>
            <w:sz w:val="22"/>
          </w:rPr>
          <w:t>My</w:t>
        </w:r>
        <w:r w:rsidR="00695834" w:rsidRPr="00D8331E">
          <w:rPr>
            <w:sz w:val="22"/>
          </w:rPr>
          <w:t xml:space="preserve"> </w:t>
        </w:r>
      </w:ins>
      <w:r w:rsidRPr="00D8331E">
        <w:rPr>
          <w:sz w:val="22"/>
        </w:rPr>
        <w:t xml:space="preserve">experiment explores the effects of four </w:t>
      </w:r>
      <w:del w:id="18" w:author="Chao-Yo Cheng (Staff)" w:date="2024-06-07T23:36:00Z">
        <w:r w:rsidRPr="00D8331E" w:rsidDel="00695834">
          <w:rPr>
            <w:sz w:val="22"/>
          </w:rPr>
          <w:delText>independent variables</w:delText>
        </w:r>
      </w:del>
      <w:ins w:id="19" w:author="Chao-Yo Cheng (Staff)" w:date="2024-06-07T23:36:00Z">
        <w:r w:rsidR="00695834">
          <w:rPr>
            <w:rFonts w:hint="eastAsia"/>
            <w:sz w:val="22"/>
          </w:rPr>
          <w:t>treatments</w:t>
        </w:r>
      </w:ins>
      <w:r w:rsidRPr="00D8331E">
        <w:rPr>
          <w:sz w:val="22"/>
        </w:rPr>
        <w:t xml:space="preserve">: the education level of war migrants (speaking Lithuanian vs. speaking their own language) and their social </w:t>
      </w:r>
      <w:proofErr w:type="spellStart"/>
      <w:r w:rsidRPr="00D8331E">
        <w:rPr>
          <w:sz w:val="22"/>
        </w:rPr>
        <w:t>behaviour</w:t>
      </w:r>
      <w:proofErr w:type="spellEnd"/>
      <w:r w:rsidRPr="00D8331E">
        <w:rPr>
          <w:sz w:val="22"/>
        </w:rPr>
        <w:t xml:space="preserve"> (driving a posh car vs. using a public transport). </w:t>
      </w:r>
      <w:del w:id="20" w:author="Chao-Yo Cheng (Staff)" w:date="2024-06-07T23:36:00Z">
        <w:r w:rsidRPr="00D8331E" w:rsidDel="00695834">
          <w:rPr>
            <w:sz w:val="22"/>
          </w:rPr>
          <w:delText xml:space="preserve">By analysing these variables, </w:delText>
        </w:r>
      </w:del>
      <w:r w:rsidRPr="00D8331E">
        <w:rPr>
          <w:sz w:val="22"/>
        </w:rPr>
        <w:t xml:space="preserve">I aim to uncover the specific </w:t>
      </w:r>
      <w:commentRangeStart w:id="21"/>
      <w:r w:rsidRPr="00D8331E">
        <w:rPr>
          <w:sz w:val="22"/>
        </w:rPr>
        <w:t>dynamics that influence public attitudes towards war migrants</w:t>
      </w:r>
      <w:commentRangeEnd w:id="21"/>
      <w:r w:rsidR="00695834">
        <w:rPr>
          <w:rStyle w:val="af"/>
        </w:rPr>
        <w:commentReference w:id="21"/>
      </w:r>
      <w:r w:rsidRPr="00D8331E">
        <w:rPr>
          <w:sz w:val="22"/>
        </w:rPr>
        <w:t xml:space="preserve">. The findings will provide </w:t>
      </w:r>
      <w:del w:id="22" w:author="Chao-Yo Cheng (Staff)" w:date="2024-06-07T23:36:00Z">
        <w:r w:rsidRPr="00D8331E" w:rsidDel="00695834">
          <w:rPr>
            <w:sz w:val="22"/>
          </w:rPr>
          <w:delText xml:space="preserve">critical </w:delText>
        </w:r>
      </w:del>
      <w:ins w:id="23" w:author="Chao-Yo Cheng (Staff)" w:date="2024-06-07T23:36:00Z">
        <w:r w:rsidR="00695834">
          <w:rPr>
            <w:rFonts w:hint="eastAsia"/>
            <w:sz w:val="22"/>
          </w:rPr>
          <w:t>crucial</w:t>
        </w:r>
        <w:r w:rsidR="00695834" w:rsidRPr="00D8331E">
          <w:rPr>
            <w:sz w:val="22"/>
          </w:rPr>
          <w:t xml:space="preserve"> </w:t>
        </w:r>
      </w:ins>
      <w:r w:rsidRPr="00D8331E">
        <w:rPr>
          <w:sz w:val="22"/>
        </w:rPr>
        <w:t xml:space="preserve">insights into the complex interplay between individual motivations, group identity, and </w:t>
      </w:r>
      <w:commentRangeStart w:id="24"/>
      <w:r w:rsidRPr="00D8331E">
        <w:rPr>
          <w:sz w:val="22"/>
        </w:rPr>
        <w:t>external factors</w:t>
      </w:r>
      <w:commentRangeEnd w:id="24"/>
      <w:r w:rsidR="00695834">
        <w:rPr>
          <w:rStyle w:val="af"/>
        </w:rPr>
        <w:commentReference w:id="24"/>
      </w:r>
      <w:r w:rsidRPr="00D8331E">
        <w:rPr>
          <w:sz w:val="22"/>
        </w:rPr>
        <w:t xml:space="preserve"> in shaping societal attitudes. These insights are essential for informing policy</w:t>
      </w:r>
      <w:del w:id="25" w:author="Chao-Yo Cheng (Staff)" w:date="2024-06-07T23:37:00Z">
        <w:r w:rsidRPr="00D8331E" w:rsidDel="00695834">
          <w:rPr>
            <w:sz w:val="22"/>
          </w:rPr>
          <w:delText>-</w:delText>
        </w:r>
      </w:del>
      <w:r w:rsidRPr="00D8331E">
        <w:rPr>
          <w:sz w:val="22"/>
        </w:rPr>
        <w:t xml:space="preserve">making, media representation, and social integration strategies, </w:t>
      </w:r>
      <w:ins w:id="26" w:author="Chao-Yo Cheng (Staff)" w:date="2024-06-07T23:37:00Z">
        <w:r w:rsidR="00695834">
          <w:rPr>
            <w:rFonts w:hint="eastAsia"/>
            <w:sz w:val="22"/>
          </w:rPr>
          <w:t xml:space="preserve">thus </w:t>
        </w:r>
      </w:ins>
      <w:r w:rsidRPr="00D8331E">
        <w:rPr>
          <w:sz w:val="22"/>
        </w:rPr>
        <w:t xml:space="preserve">contributing to a more informed and empathetic discourse on war migration in </w:t>
      </w:r>
      <w:commentRangeStart w:id="27"/>
      <w:r w:rsidRPr="00D8331E">
        <w:rPr>
          <w:sz w:val="22"/>
        </w:rPr>
        <w:t>Lithuania</w:t>
      </w:r>
      <w:commentRangeEnd w:id="27"/>
      <w:r w:rsidR="00695834">
        <w:rPr>
          <w:rStyle w:val="af"/>
        </w:rPr>
        <w:commentReference w:id="27"/>
      </w:r>
      <w:r w:rsidRPr="00D8331E">
        <w:rPr>
          <w:sz w:val="22"/>
        </w:rPr>
        <w:t xml:space="preserve">. </w:t>
      </w:r>
    </w:p>
    <w:p w14:paraId="7F1871CD" w14:textId="77777777" w:rsidR="00D8331E" w:rsidRDefault="00D8331E" w:rsidP="00D8331E">
      <w:pPr>
        <w:spacing w:line="0" w:lineRule="atLeast"/>
        <w:jc w:val="left"/>
        <w:rPr>
          <w:sz w:val="22"/>
        </w:rPr>
      </w:pPr>
    </w:p>
    <w:p w14:paraId="7F283068" w14:textId="10401F2D" w:rsidR="00854440" w:rsidRPr="00D8331E" w:rsidRDefault="00CF7CCC" w:rsidP="00D8331E">
      <w:pPr>
        <w:spacing w:line="0" w:lineRule="atLeast"/>
        <w:jc w:val="left"/>
        <w:rPr>
          <w:sz w:val="22"/>
        </w:rPr>
      </w:pPr>
      <w:del w:id="28" w:author="Chao-Yo Cheng (Staff)" w:date="2024-06-07T23:38:00Z">
        <w:r w:rsidRPr="00D8331E" w:rsidDel="00695834">
          <w:rPr>
            <w:sz w:val="22"/>
          </w:rPr>
          <w:delText xml:space="preserve">My name is </w:delText>
        </w:r>
      </w:del>
      <w:proofErr w:type="spellStart"/>
      <w:r w:rsidRPr="00D8331E">
        <w:rPr>
          <w:sz w:val="22"/>
        </w:rPr>
        <w:t>Eglina</w:t>
      </w:r>
      <w:proofErr w:type="spellEnd"/>
      <w:r w:rsidRPr="00D8331E">
        <w:rPr>
          <w:sz w:val="22"/>
        </w:rPr>
        <w:t xml:space="preserve"> </w:t>
      </w:r>
      <w:proofErr w:type="spellStart"/>
      <w:r w:rsidRPr="00D8331E">
        <w:rPr>
          <w:sz w:val="22"/>
        </w:rPr>
        <w:t>Bubliauskaite</w:t>
      </w:r>
      <w:proofErr w:type="spellEnd"/>
      <w:del w:id="29" w:author="Chao-Yo Cheng (Staff)" w:date="2024-06-07T23:38:00Z">
        <w:r w:rsidRPr="00D8331E" w:rsidDel="00695834">
          <w:rPr>
            <w:sz w:val="22"/>
          </w:rPr>
          <w:delText>. I am</w:delText>
        </w:r>
      </w:del>
      <w:ins w:id="30" w:author="Chao-Yo Cheng (Staff)" w:date="2024-06-07T23:38:00Z">
        <w:r w:rsidR="00695834">
          <w:rPr>
            <w:rFonts w:hint="eastAsia"/>
            <w:sz w:val="22"/>
          </w:rPr>
          <w:t xml:space="preserve"> is</w:t>
        </w:r>
      </w:ins>
      <w:r w:rsidRPr="00D8331E">
        <w:rPr>
          <w:sz w:val="22"/>
        </w:rPr>
        <w:t xml:space="preserve"> a</w:t>
      </w:r>
      <w:ins w:id="31" w:author="Chao-Yo Cheng (Staff)" w:date="2024-06-07T23:38:00Z">
        <w:r w:rsidR="00695834">
          <w:rPr>
            <w:rFonts w:hint="eastAsia"/>
            <w:sz w:val="22"/>
          </w:rPr>
          <w:t xml:space="preserve">n </w:t>
        </w:r>
        <w:proofErr w:type="spellStart"/>
        <w:r w:rsidR="00695834">
          <w:rPr>
            <w:rFonts w:hint="eastAsia"/>
            <w:sz w:val="22"/>
          </w:rPr>
          <w:t>MRes</w:t>
        </w:r>
      </w:ins>
      <w:proofErr w:type="spellEnd"/>
      <w:r w:rsidRPr="00D8331E">
        <w:rPr>
          <w:sz w:val="22"/>
        </w:rPr>
        <w:t xml:space="preserve"> </w:t>
      </w:r>
      <w:del w:id="32" w:author="Chao-Yo Cheng (Staff)" w:date="2024-06-07T23:38:00Z">
        <w:r w:rsidRPr="00D8331E" w:rsidDel="00695834">
          <w:rPr>
            <w:sz w:val="22"/>
          </w:rPr>
          <w:delText xml:space="preserve">social </w:delText>
        </w:r>
      </w:del>
      <w:ins w:id="33" w:author="Chao-Yo Cheng (Staff)" w:date="2024-06-07T23:38:00Z">
        <w:r w:rsidR="00695834">
          <w:rPr>
            <w:rFonts w:hint="eastAsia"/>
            <w:sz w:val="22"/>
          </w:rPr>
          <w:t>S</w:t>
        </w:r>
        <w:r w:rsidR="00695834" w:rsidRPr="00D8331E">
          <w:rPr>
            <w:sz w:val="22"/>
          </w:rPr>
          <w:t xml:space="preserve">ocial </w:t>
        </w:r>
      </w:ins>
      <w:del w:id="34" w:author="Chao-Yo Cheng (Staff)" w:date="2024-06-07T23:38:00Z">
        <w:r w:rsidRPr="00D8331E" w:rsidDel="00695834">
          <w:rPr>
            <w:sz w:val="22"/>
          </w:rPr>
          <w:delText xml:space="preserve">research </w:delText>
        </w:r>
      </w:del>
      <w:ins w:id="35" w:author="Chao-Yo Cheng (Staff)" w:date="2024-06-07T23:38:00Z">
        <w:r w:rsidR="00695834">
          <w:rPr>
            <w:rFonts w:hint="eastAsia"/>
            <w:sz w:val="22"/>
          </w:rPr>
          <w:t>R</w:t>
        </w:r>
        <w:r w:rsidR="00695834" w:rsidRPr="00D8331E">
          <w:rPr>
            <w:sz w:val="22"/>
          </w:rPr>
          <w:t xml:space="preserve">esearch </w:t>
        </w:r>
      </w:ins>
      <w:r w:rsidRPr="00D8331E">
        <w:rPr>
          <w:sz w:val="22"/>
        </w:rPr>
        <w:t>student at Birkbeck, University of London</w:t>
      </w:r>
      <w:del w:id="36" w:author="Chao-Yo Cheng (Staff)" w:date="2024-06-07T23:38:00Z">
        <w:r w:rsidRPr="00D8331E" w:rsidDel="00695834">
          <w:rPr>
            <w:sz w:val="22"/>
          </w:rPr>
          <w:delText xml:space="preserve">, </w:delText>
        </w:r>
      </w:del>
      <w:ins w:id="37" w:author="Chao-Yo Cheng (Staff)" w:date="2024-06-07T23:38:00Z">
        <w:r w:rsidR="00695834">
          <w:rPr>
            <w:rFonts w:hint="eastAsia"/>
            <w:sz w:val="22"/>
          </w:rPr>
          <w:t>.</w:t>
        </w:r>
        <w:r w:rsidR="00695834" w:rsidRPr="00D8331E">
          <w:rPr>
            <w:sz w:val="22"/>
          </w:rPr>
          <w:t xml:space="preserve"> </w:t>
        </w:r>
      </w:ins>
      <w:del w:id="38" w:author="Chao-Yo Cheng (Staff)" w:date="2024-06-07T23:38:00Z">
        <w:r w:rsidRPr="00D8331E" w:rsidDel="00695834">
          <w:rPr>
            <w:sz w:val="22"/>
          </w:rPr>
          <w:delText xml:space="preserve">with </w:delText>
        </w:r>
        <w:r w:rsidRPr="00D8331E" w:rsidDel="00695834">
          <w:rPr>
            <w:rFonts w:hint="eastAsia"/>
            <w:sz w:val="22"/>
          </w:rPr>
          <w:delText>an academic background</w:delText>
        </w:r>
      </w:del>
      <w:commentRangeStart w:id="39"/>
      <w:ins w:id="40" w:author="Chao-Yo Cheng (Staff)" w:date="2024-06-07T23:39:00Z">
        <w:r w:rsidR="00695834">
          <w:rPr>
            <w:rFonts w:hint="eastAsia"/>
            <w:sz w:val="22"/>
          </w:rPr>
          <w:t>Trained</w:t>
        </w:r>
      </w:ins>
      <w:r w:rsidRPr="00D8331E">
        <w:rPr>
          <w:sz w:val="22"/>
        </w:rPr>
        <w:t xml:space="preserve"> in linguistics, literature, and law and society</w:t>
      </w:r>
      <w:ins w:id="41" w:author="Chao-Yo Cheng (Staff)" w:date="2024-06-07T23:39:00Z">
        <w:r w:rsidR="00695834">
          <w:rPr>
            <w:rFonts w:hint="eastAsia"/>
            <w:sz w:val="22"/>
          </w:rPr>
          <w:t>, her</w:t>
        </w:r>
      </w:ins>
      <w:del w:id="42" w:author="Chao-Yo Cheng (Staff)" w:date="2024-06-07T23:39:00Z">
        <w:r w:rsidRPr="00D8331E" w:rsidDel="00695834">
          <w:rPr>
            <w:sz w:val="22"/>
          </w:rPr>
          <w:delText>. My</w:delText>
        </w:r>
      </w:del>
      <w:r w:rsidRPr="00D8331E">
        <w:rPr>
          <w:sz w:val="22"/>
        </w:rPr>
        <w:t xml:space="preserve"> interdisciplinary education has </w:t>
      </w:r>
      <w:proofErr w:type="spellStart"/>
      <w:r w:rsidRPr="00D8331E">
        <w:rPr>
          <w:sz w:val="22"/>
        </w:rPr>
        <w:t>fuelled</w:t>
      </w:r>
      <w:proofErr w:type="spellEnd"/>
      <w:r w:rsidRPr="00D8331E">
        <w:rPr>
          <w:sz w:val="22"/>
        </w:rPr>
        <w:t xml:space="preserve"> </w:t>
      </w:r>
      <w:del w:id="43" w:author="Chao-Yo Cheng (Staff)" w:date="2024-06-07T23:39:00Z">
        <w:r w:rsidRPr="00D8331E" w:rsidDel="00695834">
          <w:rPr>
            <w:sz w:val="22"/>
          </w:rPr>
          <w:delText xml:space="preserve">my </w:delText>
        </w:r>
      </w:del>
      <w:ins w:id="44" w:author="Chao-Yo Cheng (Staff)" w:date="2024-06-07T23:39:00Z">
        <w:r w:rsidR="00695834">
          <w:rPr>
            <w:rFonts w:hint="eastAsia"/>
            <w:sz w:val="22"/>
          </w:rPr>
          <w:t>her</w:t>
        </w:r>
        <w:r w:rsidR="00695834" w:rsidRPr="00D8331E">
          <w:rPr>
            <w:sz w:val="22"/>
          </w:rPr>
          <w:t xml:space="preserve"> </w:t>
        </w:r>
      </w:ins>
      <w:r w:rsidRPr="00D8331E">
        <w:rPr>
          <w:sz w:val="22"/>
        </w:rPr>
        <w:t xml:space="preserve">passion for understanding how different societies function and the factors that drive human </w:t>
      </w:r>
      <w:proofErr w:type="spellStart"/>
      <w:r w:rsidRPr="00D8331E">
        <w:rPr>
          <w:sz w:val="22"/>
        </w:rPr>
        <w:t>behaviour</w:t>
      </w:r>
      <w:proofErr w:type="spellEnd"/>
      <w:r w:rsidRPr="00D8331E">
        <w:rPr>
          <w:sz w:val="22"/>
        </w:rPr>
        <w:t>.</w:t>
      </w:r>
      <w:r w:rsidR="00D8331E">
        <w:rPr>
          <w:rFonts w:hint="eastAsia"/>
          <w:sz w:val="22"/>
        </w:rPr>
        <w:t xml:space="preserve"> </w:t>
      </w:r>
      <w:del w:id="45" w:author="Chao-Yo Cheng (Staff)" w:date="2024-06-07T23:40:00Z">
        <w:r w:rsidRPr="00D8331E" w:rsidDel="00245A09">
          <w:rPr>
            <w:sz w:val="22"/>
          </w:rPr>
          <w:delText>My journey began with a focus on</w:delText>
        </w:r>
      </w:del>
      <w:del w:id="46" w:author="Chao-Yo Cheng (Staff)" w:date="2024-06-07T23:41:00Z">
        <w:r w:rsidRPr="00D8331E" w:rsidDel="00245A09">
          <w:rPr>
            <w:sz w:val="22"/>
          </w:rPr>
          <w:delText xml:space="preserve"> linguistics and literature, </w:delText>
        </w:r>
      </w:del>
      <w:del w:id="47" w:author="Chao-Yo Cheng (Staff)" w:date="2024-06-07T23:40:00Z">
        <w:r w:rsidRPr="00D8331E" w:rsidDel="00245A09">
          <w:rPr>
            <w:rFonts w:hint="eastAsia"/>
            <w:sz w:val="22"/>
          </w:rPr>
          <w:delText>where I</w:delText>
        </w:r>
      </w:del>
      <w:del w:id="48" w:author="Chao-Yo Cheng (Staff)" w:date="2024-06-07T23:41:00Z">
        <w:r w:rsidRPr="00D8331E" w:rsidDel="00245A09">
          <w:rPr>
            <w:sz w:val="22"/>
          </w:rPr>
          <w:delText xml:space="preserve"> developed a deep appreciation for the power of language. Learning foreign languages provided me a window into diverse cultures and perspectives. This linguistic foundation enhanced my ability to engage with various communities and understand the complex ways in which language may reflect societal norms and individual viewpoints</w:delText>
        </w:r>
        <w:commentRangeEnd w:id="39"/>
        <w:r w:rsidR="00245A09" w:rsidDel="00245A09">
          <w:rPr>
            <w:rStyle w:val="af"/>
          </w:rPr>
          <w:commentReference w:id="39"/>
        </w:r>
        <w:r w:rsidRPr="00D8331E" w:rsidDel="00245A09">
          <w:rPr>
            <w:sz w:val="22"/>
          </w:rPr>
          <w:delText xml:space="preserve">. Later, I pursued a degree in law and society, where I explored the intricate relationships between legal systems, social structures, and human behaviour. This combination of disciplines allows me to approach social research with a comprehensive perspective, bridging the gap between theoretical concepts and practical </w:delText>
        </w:r>
        <w:commentRangeStart w:id="49"/>
        <w:r w:rsidRPr="00D8331E" w:rsidDel="00245A09">
          <w:rPr>
            <w:sz w:val="22"/>
          </w:rPr>
          <w:delText>implications</w:delText>
        </w:r>
      </w:del>
      <w:commentRangeEnd w:id="49"/>
      <w:r w:rsidR="00245A09">
        <w:rPr>
          <w:rStyle w:val="af"/>
        </w:rPr>
        <w:commentReference w:id="49"/>
      </w:r>
      <w:del w:id="50" w:author="Chao-Yo Cheng (Staff)" w:date="2024-06-07T23:41:00Z">
        <w:r w:rsidRPr="00D8331E" w:rsidDel="00245A09">
          <w:rPr>
            <w:sz w:val="22"/>
          </w:rPr>
          <w:delText xml:space="preserve">. My </w:delText>
        </w:r>
      </w:del>
      <w:ins w:id="51" w:author="Chao-Yo Cheng (Staff)" w:date="2024-06-07T23:41:00Z">
        <w:r w:rsidR="00245A09">
          <w:rPr>
            <w:rFonts w:hint="eastAsia"/>
            <w:sz w:val="22"/>
          </w:rPr>
          <w:t>Her</w:t>
        </w:r>
        <w:r w:rsidR="00245A09" w:rsidRPr="00D8331E">
          <w:rPr>
            <w:sz w:val="22"/>
          </w:rPr>
          <w:t xml:space="preserve"> </w:t>
        </w:r>
      </w:ins>
      <w:r w:rsidRPr="00D8331E">
        <w:rPr>
          <w:sz w:val="22"/>
        </w:rPr>
        <w:t xml:space="preserve">research interests lie in exploring why people think and behave the way they do. I am particularly fascinated by the factors that influence human </w:t>
      </w:r>
      <w:proofErr w:type="spellStart"/>
      <w:r w:rsidRPr="00D8331E">
        <w:rPr>
          <w:sz w:val="22"/>
        </w:rPr>
        <w:t>behaviour</w:t>
      </w:r>
      <w:proofErr w:type="spellEnd"/>
      <w:r w:rsidRPr="00D8331E">
        <w:rPr>
          <w:sz w:val="22"/>
        </w:rPr>
        <w:t xml:space="preserve">, including cultural norms, social dynamics, and political influences. </w:t>
      </w:r>
      <w:del w:id="52" w:author="Chao-Yo Cheng (Staff)" w:date="2024-06-07T23:42:00Z">
        <w:r w:rsidRPr="00D8331E" w:rsidDel="00245A09">
          <w:rPr>
            <w:sz w:val="22"/>
          </w:rPr>
          <w:delText>In today's media-saturated world, I am</w:delText>
        </w:r>
      </w:del>
      <w:ins w:id="53" w:author="Chao-Yo Cheng (Staff)" w:date="2024-06-07T23:42:00Z">
        <w:r w:rsidR="00245A09">
          <w:rPr>
            <w:rFonts w:hint="eastAsia"/>
            <w:sz w:val="22"/>
          </w:rPr>
          <w:t>She is</w:t>
        </w:r>
      </w:ins>
      <w:r w:rsidRPr="00D8331E">
        <w:rPr>
          <w:sz w:val="22"/>
        </w:rPr>
        <w:t xml:space="preserve"> keen to investigate causes that shape public opinion and people’s decision-making processes.</w:t>
      </w:r>
      <w:r w:rsidR="00D8331E">
        <w:rPr>
          <w:rFonts w:hint="eastAsia"/>
          <w:sz w:val="22"/>
        </w:rPr>
        <w:t xml:space="preserve"> </w:t>
      </w:r>
      <w:del w:id="54" w:author="Chao-Yo Cheng (Staff)" w:date="2024-06-07T23:43:00Z">
        <w:r w:rsidRPr="00D8331E" w:rsidDel="00245A09">
          <w:rPr>
            <w:sz w:val="22"/>
          </w:rPr>
          <w:delText>Through my studies and research, I am keen to uncover the underlying causes of social phenomena and human behaviour. My</w:delText>
        </w:r>
      </w:del>
      <w:ins w:id="55" w:author="Chao-Yo Cheng (Staff)" w:date="2024-06-07T23:43:00Z">
        <w:r w:rsidR="00245A09">
          <w:rPr>
            <w:rFonts w:hint="eastAsia"/>
            <w:sz w:val="22"/>
          </w:rPr>
          <w:t>Her</w:t>
        </w:r>
      </w:ins>
      <w:r w:rsidRPr="00D8331E">
        <w:rPr>
          <w:sz w:val="22"/>
        </w:rPr>
        <w:t xml:space="preserve"> work is driven by a desire to promote social justice, equity, and a better understanding of the world we live in.</w:t>
      </w:r>
      <w:r w:rsidRPr="00D8331E">
        <w:rPr>
          <w:sz w:val="22"/>
        </w:rPr>
        <w:tab/>
      </w:r>
      <w:r w:rsidRPr="00D8331E">
        <w:rPr>
          <w:sz w:val="22"/>
        </w:rPr>
        <w:tab/>
      </w:r>
      <w:r w:rsidRPr="00D8331E">
        <w:rPr>
          <w:sz w:val="22"/>
        </w:rPr>
        <w:tab/>
      </w:r>
      <w:r w:rsidRPr="00D8331E">
        <w:rPr>
          <w:sz w:val="22"/>
        </w:rPr>
        <w:tab/>
      </w:r>
      <w:r w:rsidRPr="00D8331E">
        <w:rPr>
          <w:sz w:val="22"/>
        </w:rPr>
        <w:tab/>
      </w:r>
      <w:r w:rsidRPr="00D8331E">
        <w:rPr>
          <w:sz w:val="22"/>
        </w:rPr>
        <w:tab/>
      </w:r>
      <w:r w:rsidRPr="00D8331E">
        <w:rPr>
          <w:sz w:val="22"/>
        </w:rPr>
        <w:tab/>
      </w:r>
      <w:r w:rsidRPr="00D8331E">
        <w:rPr>
          <w:sz w:val="22"/>
        </w:rPr>
        <w:tab/>
      </w:r>
    </w:p>
    <w:sectPr w:rsidR="00854440" w:rsidRPr="00D8331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o-Yo Cheng (Staff)" w:date="2024-06-07T23:30:00Z" w:initials="CC">
    <w:p w14:paraId="50DE4BEE" w14:textId="77777777" w:rsidR="00695834" w:rsidRDefault="00695834" w:rsidP="00695834">
      <w:pPr>
        <w:pStyle w:val="af0"/>
      </w:pPr>
      <w:r>
        <w:rPr>
          <w:rStyle w:val="af"/>
        </w:rPr>
        <w:annotationRef/>
      </w:r>
      <w:r>
        <w:t>Great, but I am not sure if your experiment can really capture attitude “change” – perhaps we need to talk about this more carefully.</w:t>
      </w:r>
    </w:p>
  </w:comment>
  <w:comment w:id="4" w:author="Chao-Yo Cheng (Staff)" w:date="2024-06-07T23:32:00Z" w:initials="CC">
    <w:p w14:paraId="665A0C2D" w14:textId="77777777" w:rsidR="00695834" w:rsidRDefault="00695834" w:rsidP="00695834">
      <w:pPr>
        <w:pStyle w:val="af0"/>
      </w:pPr>
      <w:r>
        <w:rPr>
          <w:rStyle w:val="af"/>
        </w:rPr>
        <w:annotationRef/>
      </w:r>
      <w:r>
        <w:t>It might be a bit problematic to say you are speaking to theory A especially when you try present a work to broad audiences. I would drop the term and provide a more specific explanation on what research questions you are trying to answer and what your main argument is.</w:t>
      </w:r>
    </w:p>
  </w:comment>
  <w:comment w:id="5" w:author="Chao-Yo Cheng (Staff)" w:date="2024-06-07T23:34:00Z" w:initials="CC">
    <w:p w14:paraId="27AAAC2C" w14:textId="77777777" w:rsidR="00695834" w:rsidRDefault="00695834" w:rsidP="00695834">
      <w:pPr>
        <w:pStyle w:val="af0"/>
      </w:pPr>
      <w:r>
        <w:rPr>
          <w:rStyle w:val="af"/>
        </w:rPr>
        <w:annotationRef/>
      </w:r>
      <w:r>
        <w:t>Alternatively, you can say “Drawing on the social identity theory developed by sociolinguists” etc.</w:t>
      </w:r>
    </w:p>
  </w:comment>
  <w:comment w:id="8" w:author="Chao-Yo Cheng (Staff)" w:date="2024-06-07T23:33:00Z" w:initials="CC">
    <w:p w14:paraId="15B60189" w14:textId="05B6A2AA" w:rsidR="00695834" w:rsidRDefault="00695834" w:rsidP="00695834">
      <w:pPr>
        <w:pStyle w:val="af0"/>
      </w:pPr>
      <w:r>
        <w:rPr>
          <w:rStyle w:val="af"/>
        </w:rPr>
        <w:annotationRef/>
      </w:r>
      <w:r>
        <w:t>Not sure if they are the best words for this.</w:t>
      </w:r>
    </w:p>
  </w:comment>
  <w:comment w:id="10" w:author="Chao-Yo Cheng (Staff)" w:date="2024-06-07T23:35:00Z" w:initials="CC">
    <w:p w14:paraId="16285225" w14:textId="77777777" w:rsidR="00695834" w:rsidRDefault="00695834" w:rsidP="00695834">
      <w:pPr>
        <w:pStyle w:val="af0"/>
      </w:pPr>
      <w:r>
        <w:rPr>
          <w:rStyle w:val="af"/>
        </w:rPr>
        <w:annotationRef/>
      </w:r>
      <w:r>
        <w:t>Vague.</w:t>
      </w:r>
    </w:p>
  </w:comment>
  <w:comment w:id="9" w:author="Chao-Yo Cheng (Staff)" w:date="2024-06-07T23:34:00Z" w:initials="CC">
    <w:p w14:paraId="05BEE564" w14:textId="1575DA5E" w:rsidR="00695834" w:rsidRDefault="00695834" w:rsidP="00695834">
      <w:pPr>
        <w:pStyle w:val="af0"/>
      </w:pPr>
      <w:r>
        <w:rPr>
          <w:rStyle w:val="af"/>
        </w:rPr>
        <w:annotationRef/>
      </w:r>
      <w:r>
        <w:t>This does not follow from what you say. OK – people want to preserve a positive image for their groups, and impacting how?</w:t>
      </w:r>
    </w:p>
  </w:comment>
  <w:comment w:id="15" w:author="Chao-Yo Cheng (Staff)" w:date="2024-06-07T23:35:00Z" w:initials="CC">
    <w:p w14:paraId="21785FE6" w14:textId="77777777" w:rsidR="00695834" w:rsidRDefault="00695834" w:rsidP="00695834">
      <w:pPr>
        <w:pStyle w:val="af0"/>
      </w:pPr>
      <w:r>
        <w:rPr>
          <w:rStyle w:val="af"/>
        </w:rPr>
        <w:annotationRef/>
      </w:r>
      <w:r>
        <w:t>Shift from what to what? From towards in-group members to out-group members?</w:t>
      </w:r>
    </w:p>
  </w:comment>
  <w:comment w:id="21" w:author="Chao-Yo Cheng (Staff)" w:date="2024-06-07T23:36:00Z" w:initials="CC">
    <w:p w14:paraId="7EC1E18A" w14:textId="77777777" w:rsidR="00695834" w:rsidRDefault="00695834" w:rsidP="00695834">
      <w:pPr>
        <w:pStyle w:val="af0"/>
      </w:pPr>
      <w:r>
        <w:rPr>
          <w:rStyle w:val="af"/>
        </w:rPr>
        <w:annotationRef/>
      </w:r>
      <w:r>
        <w:t>Good, but what dynamics are you referring to here, specifically?</w:t>
      </w:r>
    </w:p>
  </w:comment>
  <w:comment w:id="24" w:author="Chao-Yo Cheng (Staff)" w:date="2024-06-07T23:37:00Z" w:initials="CC">
    <w:p w14:paraId="65313A61" w14:textId="77777777" w:rsidR="00695834" w:rsidRDefault="00695834" w:rsidP="00695834">
      <w:pPr>
        <w:pStyle w:val="af0"/>
      </w:pPr>
      <w:r>
        <w:rPr>
          <w:rStyle w:val="af"/>
        </w:rPr>
        <w:annotationRef/>
      </w:r>
      <w:r>
        <w:t>Unclear.</w:t>
      </w:r>
    </w:p>
  </w:comment>
  <w:comment w:id="27" w:author="Chao-Yo Cheng (Staff)" w:date="2024-06-07T23:38:00Z" w:initials="CC">
    <w:p w14:paraId="662F9822" w14:textId="77777777" w:rsidR="00695834" w:rsidRDefault="00695834" w:rsidP="00695834">
      <w:pPr>
        <w:pStyle w:val="af0"/>
      </w:pPr>
      <w:r>
        <w:rPr>
          <w:rStyle w:val="af"/>
        </w:rPr>
        <w:annotationRef/>
      </w:r>
      <w:r>
        <w:t>A good start, and we should continue our discussion on your project.</w:t>
      </w:r>
    </w:p>
  </w:comment>
  <w:comment w:id="39" w:author="Chao-Yo Cheng (Staff)" w:date="2024-06-07T23:40:00Z" w:initials="CC">
    <w:p w14:paraId="51FED97C" w14:textId="77777777" w:rsidR="00245A09" w:rsidRDefault="00245A09" w:rsidP="00245A09">
      <w:pPr>
        <w:pStyle w:val="af0"/>
      </w:pPr>
      <w:r>
        <w:rPr>
          <w:rStyle w:val="af"/>
        </w:rPr>
        <w:annotationRef/>
      </w:r>
      <w:r>
        <w:t>I would suggest you make this part much more succinct. Maybe just one or two short sentences.</w:t>
      </w:r>
    </w:p>
  </w:comment>
  <w:comment w:id="49" w:author="Chao-Yo Cheng (Staff)" w:date="2024-06-07T23:42:00Z" w:initials="CC">
    <w:p w14:paraId="17818D38" w14:textId="77777777" w:rsidR="00245A09" w:rsidRDefault="00245A09" w:rsidP="00245A09">
      <w:pPr>
        <w:pStyle w:val="af0"/>
      </w:pPr>
      <w:r>
        <w:rPr>
          <w:rStyle w:val="af"/>
        </w:rPr>
        <w:annotationRef/>
      </w:r>
      <w:r>
        <w:t>It is good that you want to explain your intellectual journey, but you would need to make it much shorter than this. Maybe just use one or two sentences.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E4BEE" w15:done="0"/>
  <w15:commentEx w15:paraId="665A0C2D" w15:done="0"/>
  <w15:commentEx w15:paraId="27AAAC2C" w15:paraIdParent="665A0C2D" w15:done="0"/>
  <w15:commentEx w15:paraId="15B60189" w15:done="0"/>
  <w15:commentEx w15:paraId="16285225" w15:done="0"/>
  <w15:commentEx w15:paraId="05BEE564" w15:done="0"/>
  <w15:commentEx w15:paraId="21785FE6" w15:done="0"/>
  <w15:commentEx w15:paraId="7EC1E18A" w15:done="0"/>
  <w15:commentEx w15:paraId="65313A61" w15:done="0"/>
  <w15:commentEx w15:paraId="662F9822" w15:done="0"/>
  <w15:commentEx w15:paraId="51FED97C" w15:done="0"/>
  <w15:commentEx w15:paraId="17818D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31CE46B" w16cex:dateUtc="2024-06-07T22:30:00Z"/>
  <w16cex:commentExtensible w16cex:durableId="2B594E93" w16cex:dateUtc="2024-06-07T22:32:00Z"/>
  <w16cex:commentExtensible w16cex:durableId="246CDC54" w16cex:dateUtc="2024-06-07T22:34:00Z"/>
  <w16cex:commentExtensible w16cex:durableId="7B893A6A" w16cex:dateUtc="2024-06-07T22:33:00Z"/>
  <w16cex:commentExtensible w16cex:durableId="36C54F1F" w16cex:dateUtc="2024-06-07T22:35:00Z"/>
  <w16cex:commentExtensible w16cex:durableId="640EA7EC" w16cex:dateUtc="2024-06-07T22:34:00Z"/>
  <w16cex:commentExtensible w16cex:durableId="2D2912A5" w16cex:dateUtc="2024-06-07T22:35:00Z"/>
  <w16cex:commentExtensible w16cex:durableId="7E5DC609" w16cex:dateUtc="2024-06-07T22:36:00Z"/>
  <w16cex:commentExtensible w16cex:durableId="260A2800" w16cex:dateUtc="2024-06-07T22:37:00Z"/>
  <w16cex:commentExtensible w16cex:durableId="496536BC" w16cex:dateUtc="2024-06-07T22:38:00Z"/>
  <w16cex:commentExtensible w16cex:durableId="7C50B9E0" w16cex:dateUtc="2024-06-07T22:40:00Z"/>
  <w16cex:commentExtensible w16cex:durableId="37D5B454" w16cex:dateUtc="2024-06-0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E4BEE" w16cid:durableId="431CE46B"/>
  <w16cid:commentId w16cid:paraId="665A0C2D" w16cid:durableId="2B594E93"/>
  <w16cid:commentId w16cid:paraId="27AAAC2C" w16cid:durableId="246CDC54"/>
  <w16cid:commentId w16cid:paraId="15B60189" w16cid:durableId="7B893A6A"/>
  <w16cid:commentId w16cid:paraId="16285225" w16cid:durableId="36C54F1F"/>
  <w16cid:commentId w16cid:paraId="05BEE564" w16cid:durableId="640EA7EC"/>
  <w16cid:commentId w16cid:paraId="21785FE6" w16cid:durableId="2D2912A5"/>
  <w16cid:commentId w16cid:paraId="7EC1E18A" w16cid:durableId="7E5DC609"/>
  <w16cid:commentId w16cid:paraId="65313A61" w16cid:durableId="260A2800"/>
  <w16cid:commentId w16cid:paraId="662F9822" w16cid:durableId="496536BC"/>
  <w16cid:commentId w16cid:paraId="51FED97C" w16cid:durableId="7C50B9E0"/>
  <w16cid:commentId w16cid:paraId="17818D38" w16cid:durableId="37D5B4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CC"/>
    <w:rsid w:val="00245A09"/>
    <w:rsid w:val="00460087"/>
    <w:rsid w:val="00695834"/>
    <w:rsid w:val="00854440"/>
    <w:rsid w:val="00CF7CCC"/>
    <w:rsid w:val="00D83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E11B"/>
  <w15:chartTrackingRefBased/>
  <w15:docId w15:val="{733B3765-C1B1-4870-A6D1-954B46519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7C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7C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7C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7CCC"/>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CF7CCC"/>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CF7CCC"/>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CF7CCC"/>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CF7CCC"/>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CF7CCC"/>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7C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7C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7C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7CCC"/>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CF7CCC"/>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CF7CCC"/>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CF7CCC"/>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CF7CCC"/>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CF7CCC"/>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CF7CC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7C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7C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7C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7CCC"/>
    <w:pPr>
      <w:spacing w:before="160" w:after="160"/>
      <w:jc w:val="center"/>
    </w:pPr>
    <w:rPr>
      <w:i/>
      <w:iCs/>
      <w:color w:val="404040" w:themeColor="text1" w:themeTint="BF"/>
    </w:rPr>
  </w:style>
  <w:style w:type="character" w:customStyle="1" w:styleId="a8">
    <w:name w:val="引用 字符"/>
    <w:basedOn w:val="a0"/>
    <w:link w:val="a7"/>
    <w:uiPriority w:val="29"/>
    <w:rsid w:val="00CF7CCC"/>
    <w:rPr>
      <w:i/>
      <w:iCs/>
      <w:color w:val="404040" w:themeColor="text1" w:themeTint="BF"/>
    </w:rPr>
  </w:style>
  <w:style w:type="paragraph" w:styleId="a9">
    <w:name w:val="List Paragraph"/>
    <w:basedOn w:val="a"/>
    <w:uiPriority w:val="34"/>
    <w:qFormat/>
    <w:rsid w:val="00CF7CCC"/>
    <w:pPr>
      <w:ind w:left="720"/>
      <w:contextualSpacing/>
    </w:pPr>
  </w:style>
  <w:style w:type="character" w:styleId="aa">
    <w:name w:val="Intense Emphasis"/>
    <w:basedOn w:val="a0"/>
    <w:uiPriority w:val="21"/>
    <w:qFormat/>
    <w:rsid w:val="00CF7CCC"/>
    <w:rPr>
      <w:i/>
      <w:iCs/>
      <w:color w:val="0F4761" w:themeColor="accent1" w:themeShade="BF"/>
    </w:rPr>
  </w:style>
  <w:style w:type="paragraph" w:styleId="ab">
    <w:name w:val="Intense Quote"/>
    <w:basedOn w:val="a"/>
    <w:next w:val="a"/>
    <w:link w:val="ac"/>
    <w:uiPriority w:val="30"/>
    <w:qFormat/>
    <w:rsid w:val="00CF7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7CCC"/>
    <w:rPr>
      <w:i/>
      <w:iCs/>
      <w:color w:val="0F4761" w:themeColor="accent1" w:themeShade="BF"/>
    </w:rPr>
  </w:style>
  <w:style w:type="character" w:styleId="ad">
    <w:name w:val="Intense Reference"/>
    <w:basedOn w:val="a0"/>
    <w:uiPriority w:val="32"/>
    <w:qFormat/>
    <w:rsid w:val="00CF7CCC"/>
    <w:rPr>
      <w:b/>
      <w:bCs/>
      <w:smallCaps/>
      <w:color w:val="0F4761" w:themeColor="accent1" w:themeShade="BF"/>
      <w:spacing w:val="5"/>
    </w:rPr>
  </w:style>
  <w:style w:type="paragraph" w:styleId="ae">
    <w:name w:val="Revision"/>
    <w:hidden/>
    <w:uiPriority w:val="99"/>
    <w:semiHidden/>
    <w:rsid w:val="00695834"/>
  </w:style>
  <w:style w:type="character" w:styleId="af">
    <w:name w:val="annotation reference"/>
    <w:basedOn w:val="a0"/>
    <w:uiPriority w:val="99"/>
    <w:semiHidden/>
    <w:unhideWhenUsed/>
    <w:rsid w:val="00695834"/>
    <w:rPr>
      <w:sz w:val="21"/>
      <w:szCs w:val="21"/>
    </w:rPr>
  </w:style>
  <w:style w:type="paragraph" w:styleId="af0">
    <w:name w:val="annotation text"/>
    <w:basedOn w:val="a"/>
    <w:link w:val="af1"/>
    <w:uiPriority w:val="99"/>
    <w:unhideWhenUsed/>
    <w:rsid w:val="00695834"/>
    <w:pPr>
      <w:jc w:val="left"/>
    </w:pPr>
  </w:style>
  <w:style w:type="character" w:customStyle="1" w:styleId="af1">
    <w:name w:val="批注文字 字符"/>
    <w:basedOn w:val="a0"/>
    <w:link w:val="af0"/>
    <w:uiPriority w:val="99"/>
    <w:rsid w:val="00695834"/>
  </w:style>
  <w:style w:type="paragraph" w:styleId="af2">
    <w:name w:val="annotation subject"/>
    <w:basedOn w:val="af0"/>
    <w:next w:val="af0"/>
    <w:link w:val="af3"/>
    <w:uiPriority w:val="99"/>
    <w:semiHidden/>
    <w:unhideWhenUsed/>
    <w:rsid w:val="00695834"/>
    <w:rPr>
      <w:b/>
      <w:bCs/>
    </w:rPr>
  </w:style>
  <w:style w:type="character" w:customStyle="1" w:styleId="af3">
    <w:name w:val="批注主题 字符"/>
    <w:basedOn w:val="af1"/>
    <w:link w:val="af2"/>
    <w:uiPriority w:val="99"/>
    <w:semiHidden/>
    <w:rsid w:val="00695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6</cp:revision>
  <dcterms:created xsi:type="dcterms:W3CDTF">2024-06-07T22:22:00Z</dcterms:created>
  <dcterms:modified xsi:type="dcterms:W3CDTF">2024-06-07T22:43:00Z</dcterms:modified>
</cp:coreProperties>
</file>